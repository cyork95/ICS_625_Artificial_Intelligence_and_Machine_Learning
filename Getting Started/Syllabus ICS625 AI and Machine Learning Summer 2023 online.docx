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A6DEFB" w14:textId="77777777" w:rsidR="009028AD" w:rsidRDefault="009028AD" w:rsidP="003B3CE7">
      <w:pPr>
        <w:pStyle w:val="Heading1"/>
        <w:jc w:val="center"/>
        <w:rPr>
          <w:rFonts w:ascii="Arial" w:hAnsi="Arial" w:cs="Arial"/>
          <w:caps w:val="0"/>
          <w:color w:val="0F1111"/>
          <w:sz w:val="28"/>
          <w:szCs w:val="28"/>
          <w:shd w:val="clear" w:color="auto" w:fill="FFFFFF"/>
        </w:rPr>
      </w:pPr>
    </w:p>
    <w:p w14:paraId="3A4CFD26" w14:textId="7F9B127C" w:rsidR="008E4FBD" w:rsidRDefault="009028AD" w:rsidP="009028AD">
      <w:pPr>
        <w:pStyle w:val="Heading1"/>
        <w:jc w:val="center"/>
        <w:rPr>
          <w:rFonts w:ascii="Arial" w:hAnsi="Arial" w:cs="Arial"/>
          <w:caps w:val="0"/>
          <w:color w:val="0F1111"/>
          <w:sz w:val="28"/>
          <w:szCs w:val="28"/>
          <w:shd w:val="clear" w:color="auto" w:fill="FFFFFF"/>
        </w:rPr>
      </w:pPr>
      <w:r>
        <w:rPr>
          <w:rFonts w:ascii="Arial" w:hAnsi="Arial" w:cs="Arial"/>
          <w:caps w:val="0"/>
          <w:color w:val="0F1111"/>
          <w:sz w:val="28"/>
          <w:szCs w:val="28"/>
          <w:shd w:val="clear" w:color="auto" w:fill="FFFFFF"/>
        </w:rPr>
        <w:t xml:space="preserve">Syllabus ICS625 </w:t>
      </w:r>
      <w:r w:rsidR="00581A36">
        <w:rPr>
          <w:rFonts w:ascii="Arial" w:hAnsi="Arial" w:cs="Arial"/>
          <w:caps w:val="0"/>
          <w:color w:val="0F1111"/>
          <w:sz w:val="28"/>
          <w:szCs w:val="28"/>
          <w:shd w:val="clear" w:color="auto" w:fill="FFFFFF"/>
        </w:rPr>
        <w:t>Artificial Intelligence and Machine Learning</w:t>
      </w:r>
      <w:r w:rsidR="003B3CE7">
        <w:rPr>
          <w:rFonts w:ascii="Arial" w:hAnsi="Arial" w:cs="Arial"/>
          <w:caps w:val="0"/>
          <w:color w:val="0F1111"/>
          <w:sz w:val="28"/>
          <w:szCs w:val="28"/>
          <w:shd w:val="clear" w:color="auto" w:fill="FFFFFF"/>
        </w:rPr>
        <w:t xml:space="preserve"> </w:t>
      </w:r>
    </w:p>
    <w:p w14:paraId="5B72414F" w14:textId="79AE3859" w:rsidR="00787F5B" w:rsidRPr="003B3CE7" w:rsidRDefault="003B3CE7" w:rsidP="003B3CE7">
      <w:pPr>
        <w:pStyle w:val="Heading1"/>
        <w:jc w:val="center"/>
        <w:rPr>
          <w:rFonts w:ascii="Helvetica Neue" w:hAnsi="Helvetica Neue"/>
          <w:caps w:val="0"/>
          <w:sz w:val="28"/>
          <w:szCs w:val="28"/>
        </w:rPr>
      </w:pPr>
      <w:r>
        <w:rPr>
          <w:rFonts w:ascii="Arial" w:hAnsi="Arial" w:cs="Arial"/>
          <w:caps w:val="0"/>
          <w:color w:val="0F1111"/>
          <w:sz w:val="28"/>
          <w:szCs w:val="28"/>
          <w:shd w:val="clear" w:color="auto" w:fill="FFFFFF"/>
        </w:rPr>
        <w:t xml:space="preserve"> </w:t>
      </w:r>
      <w:r w:rsidR="009028AD">
        <w:rPr>
          <w:rFonts w:ascii="Arial" w:hAnsi="Arial" w:cs="Arial"/>
          <w:caps w:val="0"/>
          <w:color w:val="0F1111"/>
          <w:sz w:val="28"/>
          <w:szCs w:val="28"/>
          <w:shd w:val="clear" w:color="auto" w:fill="FFFFFF"/>
        </w:rPr>
        <w:t xml:space="preserve">Online - </w:t>
      </w:r>
      <w:r w:rsidR="008E4FBD">
        <w:rPr>
          <w:rFonts w:ascii="Arial" w:hAnsi="Arial" w:cs="Arial"/>
          <w:caps w:val="0"/>
          <w:color w:val="0F1111"/>
          <w:sz w:val="28"/>
          <w:szCs w:val="28"/>
          <w:shd w:val="clear" w:color="auto" w:fill="FFFFFF"/>
        </w:rPr>
        <w:t>Summer 2023</w:t>
      </w:r>
    </w:p>
    <w:p w14:paraId="0C4539A7" w14:textId="4C143771" w:rsidR="00787F5B" w:rsidRPr="00E16777" w:rsidRDefault="5E425F17" w:rsidP="00787F5B">
      <w:pPr>
        <w:rPr>
          <w:rFonts w:ascii="Helvetica Neue" w:hAnsi="Helvetica Neue" w:cs="Arial"/>
          <w:b/>
          <w:bCs/>
          <w:sz w:val="28"/>
          <w:szCs w:val="28"/>
        </w:rPr>
      </w:pPr>
      <w:r w:rsidRPr="00E16777">
        <w:rPr>
          <w:rFonts w:ascii="Helvetica Neue" w:hAnsi="Helvetica Neue" w:cs="Arial"/>
          <w:b/>
          <w:bCs/>
          <w:sz w:val="28"/>
          <w:szCs w:val="28"/>
        </w:rPr>
        <w:t>Instructor Name:</w:t>
      </w:r>
      <w:r w:rsidR="00816AFF" w:rsidRPr="00E16777">
        <w:rPr>
          <w:rFonts w:ascii="Helvetica Neue" w:hAnsi="Helvetica Neue" w:cs="Arial"/>
          <w:b/>
          <w:bCs/>
          <w:sz w:val="28"/>
          <w:szCs w:val="28"/>
        </w:rPr>
        <w:t xml:space="preserve"> Kenneth McNamara</w:t>
      </w:r>
    </w:p>
    <w:p w14:paraId="51C78FC6" w14:textId="7B5B9711" w:rsidR="00787F5B" w:rsidRPr="00E16777" w:rsidRDefault="00787F5B" w:rsidP="00787F5B">
      <w:pPr>
        <w:rPr>
          <w:rFonts w:ascii="Helvetica Neue" w:hAnsi="Helvetica Neue" w:cs="Arial"/>
          <w:b/>
          <w:bCs/>
          <w:sz w:val="28"/>
          <w:szCs w:val="28"/>
        </w:rPr>
      </w:pPr>
      <w:r w:rsidRPr="00E16777">
        <w:rPr>
          <w:rFonts w:ascii="Helvetica Neue" w:hAnsi="Helvetica Neue" w:cs="Arial"/>
          <w:b/>
          <w:bCs/>
          <w:sz w:val="28"/>
          <w:szCs w:val="28"/>
        </w:rPr>
        <w:t xml:space="preserve">Instructor Contact Information: </w:t>
      </w:r>
    </w:p>
    <w:tbl>
      <w:tblPr>
        <w:tblW w:w="0" w:type="auto"/>
        <w:tblCellMar>
          <w:top w:w="72" w:type="dxa"/>
          <w:left w:w="115" w:type="dxa"/>
          <w:right w:w="115" w:type="dxa"/>
        </w:tblCellMar>
        <w:tblLook w:val="0000" w:firstRow="0" w:lastRow="0" w:firstColumn="0" w:lastColumn="0" w:noHBand="0" w:noVBand="0"/>
      </w:tblPr>
      <w:tblGrid>
        <w:gridCol w:w="4306"/>
        <w:gridCol w:w="4596"/>
      </w:tblGrid>
      <w:tr w:rsidR="00F34518" w:rsidRPr="00E16777" w14:paraId="61F23FC0" w14:textId="77777777" w:rsidTr="00787F5B">
        <w:tc>
          <w:tcPr>
            <w:tcW w:w="4306" w:type="dxa"/>
          </w:tcPr>
          <w:p w14:paraId="4BBC9299" w14:textId="49E393BB" w:rsidR="00F34518" w:rsidRPr="00E16777" w:rsidRDefault="006652A1" w:rsidP="00F34518">
            <w:pPr>
              <w:pStyle w:val="NormalWeb"/>
              <w:rPr>
                <w:rFonts w:ascii="Helvetica Neue" w:hAnsi="Helvetica Neue" w:cs="Arial"/>
                <w:bCs/>
                <w:sz w:val="28"/>
                <w:szCs w:val="28"/>
              </w:rPr>
            </w:pPr>
            <w:r w:rsidRPr="00E16777">
              <w:rPr>
                <w:rFonts w:ascii="Helvetica Neue" w:hAnsi="Helvetica Neue" w:cs="Arial"/>
                <w:bCs/>
                <w:sz w:val="28"/>
                <w:szCs w:val="28"/>
              </w:rPr>
              <w:t>Email</w:t>
            </w:r>
            <w:r w:rsidR="00A13FF6" w:rsidRPr="00E16777">
              <w:rPr>
                <w:rFonts w:ascii="Helvetica Neue" w:hAnsi="Helvetica Neue" w:cs="Arial"/>
                <w:bCs/>
                <w:sz w:val="28"/>
                <w:szCs w:val="28"/>
              </w:rPr>
              <w:t>:</w:t>
            </w:r>
            <w:r w:rsidR="00816AFF" w:rsidRPr="00E16777">
              <w:rPr>
                <w:rFonts w:ascii="Helvetica Neue" w:hAnsi="Helvetica Neue" w:cs="Arial"/>
                <w:bCs/>
                <w:sz w:val="28"/>
                <w:szCs w:val="28"/>
              </w:rPr>
              <w:t xml:space="preserve">  </w:t>
            </w:r>
            <w:r w:rsidR="00A13FF6" w:rsidRPr="00E16777">
              <w:rPr>
                <w:rFonts w:ascii="Helvetica Neue" w:hAnsi="Helvetica Neue" w:cs="Arial"/>
                <w:bCs/>
                <w:sz w:val="28"/>
                <w:szCs w:val="28"/>
              </w:rPr>
              <w:t>k</w:t>
            </w:r>
            <w:r w:rsidR="00816AFF" w:rsidRPr="00E16777">
              <w:rPr>
                <w:rFonts w:ascii="Helvetica Neue" w:hAnsi="Helvetica Neue" w:cs="Arial"/>
                <w:bCs/>
                <w:sz w:val="28"/>
                <w:szCs w:val="28"/>
              </w:rPr>
              <w:t>enneth.mcnamara@bsu.edu</w:t>
            </w:r>
          </w:p>
        </w:tc>
        <w:tc>
          <w:tcPr>
            <w:tcW w:w="4324" w:type="dxa"/>
          </w:tcPr>
          <w:p w14:paraId="1C50C715" w14:textId="001DAE6D" w:rsidR="00F34518" w:rsidRPr="00E16777" w:rsidRDefault="006652A1" w:rsidP="00F34518">
            <w:pPr>
              <w:pStyle w:val="NormalWeb"/>
              <w:rPr>
                <w:rFonts w:ascii="Helvetica Neue" w:hAnsi="Helvetica Neue" w:cs="Arial"/>
                <w:bCs/>
                <w:sz w:val="28"/>
                <w:szCs w:val="28"/>
              </w:rPr>
            </w:pPr>
            <w:r w:rsidRPr="00E16777">
              <w:rPr>
                <w:rFonts w:ascii="Helvetica Neue" w:hAnsi="Helvetica Neue" w:cs="Arial"/>
                <w:bCs/>
                <w:sz w:val="28"/>
                <w:szCs w:val="28"/>
              </w:rPr>
              <w:t>Telephone</w:t>
            </w:r>
            <w:r w:rsidR="00A13FF6" w:rsidRPr="00E16777">
              <w:rPr>
                <w:rFonts w:ascii="Helvetica Neue" w:hAnsi="Helvetica Neue" w:cs="Arial"/>
                <w:bCs/>
                <w:sz w:val="28"/>
                <w:szCs w:val="28"/>
              </w:rPr>
              <w:t>:</w:t>
            </w:r>
            <w:r w:rsidR="00816AFF" w:rsidRPr="00E16777">
              <w:rPr>
                <w:rFonts w:ascii="Helvetica Neue" w:hAnsi="Helvetica Neue" w:cs="Arial"/>
                <w:bCs/>
                <w:sz w:val="28"/>
                <w:szCs w:val="28"/>
              </w:rPr>
              <w:t xml:space="preserve"> </w:t>
            </w:r>
            <w:r w:rsidR="00641FC8">
              <w:rPr>
                <w:rFonts w:ascii="Helvetica Neue" w:hAnsi="Helvetica Neue" w:cs="Arial"/>
                <w:bCs/>
                <w:sz w:val="28"/>
                <w:szCs w:val="28"/>
              </w:rPr>
              <w:t>765-610-3372</w:t>
            </w:r>
            <w:r w:rsidR="00816AFF" w:rsidRPr="00E16777">
              <w:rPr>
                <w:rFonts w:ascii="Helvetica Neue" w:hAnsi="Helvetica Neue" w:cs="Arial"/>
                <w:bCs/>
                <w:sz w:val="28"/>
                <w:szCs w:val="28"/>
              </w:rPr>
              <w:t xml:space="preserve"> </w:t>
            </w:r>
            <w:r w:rsidR="006677F8">
              <w:rPr>
                <w:rFonts w:ascii="Helvetica Neue" w:hAnsi="Helvetica Neue" w:cs="Arial"/>
                <w:bCs/>
                <w:sz w:val="28"/>
                <w:szCs w:val="28"/>
              </w:rPr>
              <w:t xml:space="preserve">         Text first, Urgent only</w:t>
            </w:r>
          </w:p>
        </w:tc>
      </w:tr>
      <w:tr w:rsidR="00F34518" w:rsidRPr="00E16777" w14:paraId="335DA2F3" w14:textId="77777777" w:rsidTr="00787F5B">
        <w:tc>
          <w:tcPr>
            <w:tcW w:w="4306" w:type="dxa"/>
          </w:tcPr>
          <w:p w14:paraId="2584A1C3" w14:textId="62A14F9D" w:rsidR="00F34518" w:rsidRPr="00E16777" w:rsidRDefault="006652A1" w:rsidP="00F34518">
            <w:pPr>
              <w:pStyle w:val="NormalWeb"/>
              <w:rPr>
                <w:rFonts w:ascii="Helvetica Neue" w:hAnsi="Helvetica Neue" w:cs="Arial"/>
                <w:bCs/>
                <w:sz w:val="28"/>
                <w:szCs w:val="28"/>
              </w:rPr>
            </w:pPr>
            <w:r w:rsidRPr="00E16777">
              <w:rPr>
                <w:rFonts w:ascii="Helvetica Neue" w:hAnsi="Helvetica Neue" w:cs="Arial"/>
                <w:bCs/>
                <w:sz w:val="28"/>
                <w:szCs w:val="28"/>
              </w:rPr>
              <w:t>Canvas Address</w:t>
            </w:r>
            <w:r w:rsidR="00787F5B" w:rsidRPr="00E16777">
              <w:rPr>
                <w:rFonts w:ascii="Helvetica Neue" w:hAnsi="Helvetica Neue" w:cs="Arial"/>
                <w:bCs/>
                <w:sz w:val="28"/>
                <w:szCs w:val="28"/>
              </w:rPr>
              <w:t xml:space="preserve">: </w:t>
            </w:r>
            <w:hyperlink r:id="rId11" w:history="1">
              <w:r w:rsidR="00787F5B" w:rsidRPr="00E16777">
                <w:rPr>
                  <w:rStyle w:val="Hyperlink"/>
                  <w:rFonts w:ascii="Helvetica Neue" w:hAnsi="Helvetica Neue" w:cs="Arial"/>
                  <w:bCs/>
                  <w:sz w:val="28"/>
                  <w:szCs w:val="28"/>
                </w:rPr>
                <w:t>https://bsu.instructure.com</w:t>
              </w:r>
            </w:hyperlink>
            <w:r w:rsidR="00383BA8">
              <w:rPr>
                <w:rStyle w:val="Hyperlink"/>
                <w:rFonts w:ascii="Helvetica Neue" w:hAnsi="Helvetica Neue" w:cs="Arial"/>
                <w:bCs/>
                <w:sz w:val="28"/>
                <w:szCs w:val="28"/>
              </w:rPr>
              <w:t xml:space="preserve"> </w:t>
            </w:r>
            <w:r w:rsidR="00383BA8">
              <w:rPr>
                <w:rStyle w:val="Hyperlink"/>
              </w:rPr>
              <w:t xml:space="preserve">               </w:t>
            </w:r>
          </w:p>
        </w:tc>
        <w:tc>
          <w:tcPr>
            <w:tcW w:w="4324" w:type="dxa"/>
          </w:tcPr>
          <w:p w14:paraId="6C3E76BA" w14:textId="2F1D0516" w:rsidR="00F34518" w:rsidRPr="00E16777" w:rsidRDefault="004C3683" w:rsidP="00BB358E">
            <w:pPr>
              <w:pStyle w:val="NormalWeb"/>
              <w:rPr>
                <w:rFonts w:ascii="Helvetica Neue" w:hAnsi="Helvetica Neue" w:cs="Arial"/>
                <w:bCs/>
                <w:sz w:val="28"/>
                <w:szCs w:val="28"/>
              </w:rPr>
            </w:pPr>
            <w:r w:rsidRPr="00E16777">
              <w:rPr>
                <w:rFonts w:ascii="Helvetica Neue" w:hAnsi="Helvetica Neue" w:cs="Arial"/>
                <w:bCs/>
                <w:sz w:val="28"/>
                <w:szCs w:val="28"/>
              </w:rPr>
              <w:t>Zoom</w:t>
            </w:r>
            <w:r w:rsidR="006652A1" w:rsidRPr="00E16777">
              <w:rPr>
                <w:rFonts w:ascii="Helvetica Neue" w:hAnsi="Helvetica Neue" w:cs="Arial"/>
                <w:bCs/>
                <w:sz w:val="28"/>
                <w:szCs w:val="28"/>
              </w:rPr>
              <w:t xml:space="preserve"> Personal Room</w:t>
            </w:r>
            <w:r w:rsidR="00383BA8">
              <w:rPr>
                <w:rFonts w:ascii="Helvetica Neue" w:hAnsi="Helvetica Neue" w:cs="Arial"/>
                <w:bCs/>
                <w:sz w:val="28"/>
                <w:szCs w:val="28"/>
              </w:rPr>
              <w:t xml:space="preserve">:                            </w:t>
            </w:r>
            <w:hyperlink r:id="rId12" w:tooltip="Original URL: https://bsu.zoom.us/my/kenneth.mcnamara  Click to follow link." w:history="1">
              <w:r w:rsidR="00383BA8">
                <w:rPr>
                  <w:rStyle w:val="Hyperlink"/>
                  <w:rFonts w:ascii="Helvetica" w:hAnsi="Helvetica"/>
                  <w:color w:val="0078D7"/>
                  <w:spacing w:val="6"/>
                  <w:sz w:val="21"/>
                  <w:szCs w:val="21"/>
                  <w:shd w:val="clear" w:color="auto" w:fill="FFFFFF"/>
                </w:rPr>
                <w:t>https://bsu.zoom.us/my/</w:t>
              </w:r>
              <w:r w:rsidR="00383BA8">
                <w:rPr>
                  <w:rStyle w:val="Hyperlink"/>
                  <w:rFonts w:ascii="Helvetica" w:hAnsi="Helvetica"/>
                  <w:b/>
                  <w:bCs/>
                  <w:color w:val="0078D7"/>
                  <w:spacing w:val="6"/>
                  <w:sz w:val="21"/>
                  <w:szCs w:val="21"/>
                  <w:shd w:val="clear" w:color="auto" w:fill="FFFFFF"/>
                </w:rPr>
                <w:t>kenneth.mcnamara</w:t>
              </w:r>
            </w:hyperlink>
            <w:r w:rsidR="00383BA8">
              <w:rPr>
                <w:rFonts w:ascii="Helvetica Neue" w:hAnsi="Helvetica Neue" w:cs="Arial"/>
                <w:bCs/>
                <w:sz w:val="28"/>
                <w:szCs w:val="28"/>
              </w:rPr>
              <w:t xml:space="preserve">         </w:t>
            </w:r>
          </w:p>
        </w:tc>
      </w:tr>
      <w:tr w:rsidR="00F34518" w:rsidRPr="00E16777" w14:paraId="1704E1C5" w14:textId="77777777" w:rsidTr="00787F5B">
        <w:trPr>
          <w:trHeight w:val="486"/>
        </w:trPr>
        <w:tc>
          <w:tcPr>
            <w:tcW w:w="4306" w:type="dxa"/>
          </w:tcPr>
          <w:p w14:paraId="2A4114FA" w14:textId="31E73369" w:rsidR="00722472" w:rsidRPr="00722472" w:rsidRDefault="006652A1" w:rsidP="00722472">
            <w:pPr>
              <w:pStyle w:val="NormalWeb"/>
              <w:rPr>
                <w:rFonts w:ascii="Helvetica Neue" w:hAnsi="Helvetica Neue" w:cs="Arial"/>
                <w:bCs/>
                <w:sz w:val="28"/>
                <w:szCs w:val="28"/>
              </w:rPr>
            </w:pPr>
            <w:r w:rsidRPr="00E16777">
              <w:rPr>
                <w:rFonts w:ascii="Helvetica Neue" w:hAnsi="Helvetica Neue" w:cs="Arial"/>
                <w:bCs/>
                <w:sz w:val="28"/>
                <w:szCs w:val="28"/>
              </w:rPr>
              <w:t>Virtual Office Hours</w:t>
            </w:r>
            <w:r w:rsidR="00816AFF" w:rsidRPr="00E16777">
              <w:rPr>
                <w:rFonts w:ascii="Helvetica Neue" w:hAnsi="Helvetica Neue" w:cs="Arial"/>
                <w:bCs/>
                <w:sz w:val="28"/>
                <w:szCs w:val="28"/>
              </w:rPr>
              <w:t xml:space="preserve"> </w:t>
            </w:r>
            <w:r w:rsidR="006677F8">
              <w:rPr>
                <w:rFonts w:ascii="Helvetica Neue" w:hAnsi="Helvetica Neue" w:cs="Arial"/>
                <w:bCs/>
                <w:sz w:val="28"/>
                <w:szCs w:val="28"/>
              </w:rPr>
              <w:t xml:space="preserve">8PM – 10PM </w:t>
            </w:r>
            <w:r w:rsidR="00405B6B">
              <w:rPr>
                <w:rFonts w:ascii="Helvetica Neue" w:hAnsi="Helvetica Neue" w:cs="Arial"/>
                <w:bCs/>
                <w:sz w:val="28"/>
                <w:szCs w:val="28"/>
              </w:rPr>
              <w:t xml:space="preserve">Thursday </w:t>
            </w:r>
            <w:r w:rsidR="006677F8">
              <w:rPr>
                <w:rFonts w:ascii="Helvetica Neue" w:hAnsi="Helvetica Neue" w:cs="Arial"/>
                <w:bCs/>
                <w:sz w:val="28"/>
                <w:szCs w:val="28"/>
              </w:rPr>
              <w:t>(text first)</w:t>
            </w:r>
            <w:r w:rsidR="00722472">
              <w:rPr>
                <w:rFonts w:ascii="Helvetica Neue" w:hAnsi="Helvetica Neue" w:cs="Arial"/>
                <w:bCs/>
                <w:sz w:val="28"/>
                <w:szCs w:val="28"/>
              </w:rPr>
              <w:t xml:space="preserve"> Other times by appointment</w:t>
            </w:r>
          </w:p>
        </w:tc>
        <w:tc>
          <w:tcPr>
            <w:tcW w:w="4324" w:type="dxa"/>
          </w:tcPr>
          <w:p w14:paraId="1DCE865A" w14:textId="017E053C" w:rsidR="00F34518" w:rsidRPr="00E16777" w:rsidRDefault="006652A1" w:rsidP="00F34518">
            <w:pPr>
              <w:pStyle w:val="NormalWeb"/>
              <w:rPr>
                <w:rFonts w:ascii="Helvetica Neue" w:hAnsi="Helvetica Neue" w:cs="Arial"/>
                <w:bCs/>
                <w:sz w:val="28"/>
                <w:szCs w:val="28"/>
              </w:rPr>
            </w:pPr>
            <w:r w:rsidRPr="00E16777">
              <w:rPr>
                <w:rFonts w:ascii="Helvetica Neue" w:hAnsi="Helvetica Neue" w:cs="Arial"/>
                <w:bCs/>
                <w:sz w:val="28"/>
                <w:szCs w:val="28"/>
              </w:rPr>
              <w:t>Program/Department</w:t>
            </w:r>
            <w:r w:rsidR="00816AFF" w:rsidRPr="00E16777">
              <w:rPr>
                <w:rFonts w:ascii="Helvetica Neue" w:hAnsi="Helvetica Neue" w:cs="Arial"/>
                <w:bCs/>
                <w:sz w:val="28"/>
                <w:szCs w:val="28"/>
              </w:rPr>
              <w:t xml:space="preserve"> CICS</w:t>
            </w:r>
            <w:r w:rsidRPr="00E16777">
              <w:rPr>
                <w:rFonts w:ascii="Helvetica Neue" w:hAnsi="Helvetica Neue" w:cs="Arial"/>
                <w:bCs/>
                <w:sz w:val="28"/>
                <w:szCs w:val="28"/>
              </w:rPr>
              <w:br/>
              <w:t>Ball State University, Muncie</w:t>
            </w:r>
          </w:p>
        </w:tc>
      </w:tr>
    </w:tbl>
    <w:p w14:paraId="65B5030E" w14:textId="61D2C3B0" w:rsidR="00366BE2" w:rsidRPr="00E16777" w:rsidRDefault="00366BE2" w:rsidP="00366BE2">
      <w:pPr>
        <w:spacing w:line="240" w:lineRule="auto"/>
        <w:rPr>
          <w:rFonts w:ascii="Helvetica Neue" w:eastAsia="Times New Roman" w:hAnsi="Helvetica Neue" w:cs="Arial"/>
          <w:bCs/>
          <w:sz w:val="28"/>
          <w:szCs w:val="28"/>
        </w:rPr>
      </w:pPr>
      <w:r w:rsidRPr="00E16777">
        <w:rPr>
          <w:rFonts w:ascii="Helvetica Neue" w:eastAsia="Times New Roman" w:hAnsi="Helvetica Neue" w:cs="Arial"/>
          <w:b/>
          <w:sz w:val="28"/>
          <w:szCs w:val="28"/>
        </w:rPr>
        <w:t xml:space="preserve">Instructor Bio: </w:t>
      </w:r>
      <w:r w:rsidR="00B678C6" w:rsidRPr="00E16777">
        <w:rPr>
          <w:rFonts w:ascii="Helvetica Neue" w:eastAsia="Times New Roman" w:hAnsi="Helvetica Neue" w:cs="Arial"/>
          <w:bCs/>
          <w:sz w:val="28"/>
          <w:szCs w:val="28"/>
        </w:rPr>
        <w:t>US Navy Reserve 1967-1973, M</w:t>
      </w:r>
      <w:r w:rsidR="00A13FF6" w:rsidRPr="00E16777">
        <w:rPr>
          <w:rFonts w:ascii="Helvetica Neue" w:eastAsia="Times New Roman" w:hAnsi="Helvetica Neue" w:cs="Arial"/>
          <w:bCs/>
          <w:sz w:val="28"/>
          <w:szCs w:val="28"/>
        </w:rPr>
        <w:t xml:space="preserve">aster of </w:t>
      </w:r>
      <w:r w:rsidR="00B678C6" w:rsidRPr="00E16777">
        <w:rPr>
          <w:rFonts w:ascii="Helvetica Neue" w:eastAsia="Times New Roman" w:hAnsi="Helvetica Neue" w:cs="Arial"/>
          <w:bCs/>
          <w:sz w:val="28"/>
          <w:szCs w:val="28"/>
        </w:rPr>
        <w:t>S</w:t>
      </w:r>
      <w:r w:rsidR="00A13FF6" w:rsidRPr="00E16777">
        <w:rPr>
          <w:rFonts w:ascii="Helvetica Neue" w:eastAsia="Times New Roman" w:hAnsi="Helvetica Neue" w:cs="Arial"/>
          <w:bCs/>
          <w:sz w:val="28"/>
          <w:szCs w:val="28"/>
        </w:rPr>
        <w:t>cience</w:t>
      </w:r>
      <w:r w:rsidR="00B678C6" w:rsidRPr="00E16777">
        <w:rPr>
          <w:rFonts w:ascii="Helvetica Neue" w:eastAsia="Times New Roman" w:hAnsi="Helvetica Neue" w:cs="Arial"/>
          <w:bCs/>
          <w:sz w:val="28"/>
          <w:szCs w:val="28"/>
        </w:rPr>
        <w:t xml:space="preserve"> CICS</w:t>
      </w:r>
      <w:r w:rsidR="00A13FF6" w:rsidRPr="00E16777">
        <w:rPr>
          <w:rFonts w:ascii="Helvetica Neue" w:eastAsia="Times New Roman" w:hAnsi="Helvetica Neue" w:cs="Arial"/>
          <w:bCs/>
          <w:sz w:val="28"/>
          <w:szCs w:val="28"/>
        </w:rPr>
        <w:t xml:space="preserve"> BSU</w:t>
      </w:r>
      <w:r w:rsidR="00B678C6" w:rsidRPr="00E16777">
        <w:rPr>
          <w:rFonts w:ascii="Helvetica Neue" w:eastAsia="Times New Roman" w:hAnsi="Helvetica Neue" w:cs="Arial"/>
          <w:bCs/>
          <w:sz w:val="28"/>
          <w:szCs w:val="28"/>
        </w:rPr>
        <w:t xml:space="preserve"> 1994, Retired AT&amp;T Senior Network Engineer 2012, </w:t>
      </w:r>
      <w:r w:rsidR="00A13FF6" w:rsidRPr="00E16777">
        <w:rPr>
          <w:rFonts w:ascii="Helvetica Neue" w:eastAsia="Times New Roman" w:hAnsi="Helvetica Neue" w:cs="Arial"/>
          <w:bCs/>
          <w:sz w:val="28"/>
          <w:szCs w:val="28"/>
        </w:rPr>
        <w:t>Coolant Wizard Manufacturing Technician Current</w:t>
      </w:r>
    </w:p>
    <w:p w14:paraId="786FF0F1" w14:textId="32D49ACA" w:rsidR="00F75884" w:rsidRPr="00E16777" w:rsidRDefault="00F75884" w:rsidP="00F75884">
      <w:pPr>
        <w:pStyle w:val="Heading1"/>
        <w:rPr>
          <w:rFonts w:ascii="Helvetica Neue" w:hAnsi="Helvetica Neue"/>
          <w:sz w:val="28"/>
          <w:szCs w:val="28"/>
        </w:rPr>
      </w:pPr>
      <w:r w:rsidRPr="00E16777">
        <w:rPr>
          <w:rFonts w:ascii="Helvetica Neue" w:hAnsi="Helvetica Neue"/>
          <w:sz w:val="28"/>
          <w:szCs w:val="28"/>
        </w:rPr>
        <w:t>Course information</w:t>
      </w:r>
    </w:p>
    <w:p w14:paraId="18A64216" w14:textId="01C70511" w:rsidR="00BE37C2" w:rsidRPr="00E16777" w:rsidRDefault="00E13B89" w:rsidP="00BE37C2">
      <w:pPr>
        <w:spacing w:line="240" w:lineRule="auto"/>
        <w:rPr>
          <w:rFonts w:ascii="Helvetica Neue" w:eastAsia="Times New Roman" w:hAnsi="Helvetica Neue" w:cs="Arial"/>
          <w:sz w:val="28"/>
          <w:szCs w:val="28"/>
        </w:rPr>
      </w:pPr>
      <w:r w:rsidRPr="00E16777">
        <w:rPr>
          <w:rFonts w:ascii="Helvetica Neue" w:eastAsia="Times New Roman" w:hAnsi="Helvetica Neue" w:cs="Arial"/>
          <w:b/>
          <w:sz w:val="28"/>
          <w:szCs w:val="28"/>
        </w:rPr>
        <w:t xml:space="preserve">Course </w:t>
      </w:r>
      <w:r w:rsidR="00366BE2" w:rsidRPr="00E16777">
        <w:rPr>
          <w:rFonts w:ascii="Helvetica Neue" w:eastAsia="Times New Roman" w:hAnsi="Helvetica Neue" w:cs="Arial"/>
          <w:b/>
          <w:sz w:val="28"/>
          <w:szCs w:val="28"/>
        </w:rPr>
        <w:t>D</w:t>
      </w:r>
      <w:r w:rsidRPr="00E16777">
        <w:rPr>
          <w:rFonts w:ascii="Helvetica Neue" w:eastAsia="Times New Roman" w:hAnsi="Helvetica Neue" w:cs="Arial"/>
          <w:b/>
          <w:sz w:val="28"/>
          <w:szCs w:val="28"/>
        </w:rPr>
        <w:t>escription</w:t>
      </w:r>
      <w:r w:rsidRPr="00E16777">
        <w:rPr>
          <w:rFonts w:ascii="Helvetica Neue" w:eastAsia="Times New Roman" w:hAnsi="Helvetica Neue" w:cs="Arial"/>
          <w:sz w:val="28"/>
          <w:szCs w:val="28"/>
        </w:rPr>
        <w:t xml:space="preserve">: </w:t>
      </w:r>
      <w:r w:rsidR="00BE37C2" w:rsidRPr="00E16777">
        <w:rPr>
          <w:rFonts w:ascii="Helvetica Neue" w:eastAsia="Times New Roman" w:hAnsi="Helvetica Neue" w:cs="Arial"/>
          <w:sz w:val="28"/>
          <w:szCs w:val="28"/>
        </w:rPr>
        <w:t>This course is intended as a deep dive into the</w:t>
      </w:r>
      <w:r w:rsidR="00E16777">
        <w:rPr>
          <w:rFonts w:ascii="Helvetica Neue" w:eastAsia="Times New Roman" w:hAnsi="Helvetica Neue" w:cs="Arial"/>
          <w:sz w:val="28"/>
          <w:szCs w:val="28"/>
        </w:rPr>
        <w:t xml:space="preserve"> </w:t>
      </w:r>
      <w:r w:rsidR="00BE37C2" w:rsidRPr="00E16777">
        <w:rPr>
          <w:rFonts w:ascii="Helvetica Neue" w:eastAsia="Times New Roman" w:hAnsi="Helvetica Neue" w:cs="Arial"/>
          <w:sz w:val="28"/>
          <w:szCs w:val="28"/>
        </w:rPr>
        <w:t xml:space="preserve">current applications of AI and Machine Learning in industry.  The objective of this class is to combine technical aspects of AI with existing successful implementations of AI to create a </w:t>
      </w:r>
      <w:r w:rsidR="00BE37C2" w:rsidRPr="00E16777">
        <w:rPr>
          <w:rFonts w:ascii="Helvetica Neue" w:eastAsia="Times New Roman" w:hAnsi="Helvetica Neue" w:cs="Arial"/>
          <w:sz w:val="28"/>
          <w:szCs w:val="28"/>
          <w:u w:val="single"/>
        </w:rPr>
        <w:t>framework</w:t>
      </w:r>
      <w:r w:rsidR="00BE37C2" w:rsidRPr="00E16777">
        <w:rPr>
          <w:rFonts w:ascii="Helvetica Neue" w:eastAsia="Times New Roman" w:hAnsi="Helvetica Neue" w:cs="Arial"/>
          <w:sz w:val="28"/>
          <w:szCs w:val="28"/>
        </w:rPr>
        <w:t xml:space="preserve"> that will allow the student to evaluate, recommend or troubleshoot existing or potential AI implementations.</w:t>
      </w:r>
    </w:p>
    <w:p w14:paraId="7C0A6030" w14:textId="193CC491" w:rsidR="00EB58D5" w:rsidRPr="00E16777" w:rsidRDefault="00EB58D5" w:rsidP="00BE37C2">
      <w:pPr>
        <w:spacing w:line="240" w:lineRule="auto"/>
        <w:rPr>
          <w:rFonts w:ascii="Helvetica Neue" w:eastAsia="Times New Roman" w:hAnsi="Helvetica Neue" w:cs="Arial"/>
          <w:sz w:val="28"/>
          <w:szCs w:val="28"/>
        </w:rPr>
      </w:pPr>
      <w:r w:rsidRPr="00E16777">
        <w:rPr>
          <w:rFonts w:ascii="Helvetica Neue" w:eastAsia="Times New Roman" w:hAnsi="Helvetica Neue" w:cs="Arial"/>
          <w:sz w:val="28"/>
          <w:szCs w:val="28"/>
        </w:rPr>
        <w:t xml:space="preserve">This course is a “tech-management” course, not a technical course.  The objective of this course is to discover the questions to ask when AI comes up; and put those questions into a </w:t>
      </w:r>
      <w:r w:rsidR="003A5F89">
        <w:rPr>
          <w:rFonts w:ascii="Helvetica Neue" w:eastAsia="Times New Roman" w:hAnsi="Helvetica Neue" w:cs="Arial"/>
          <w:sz w:val="28"/>
          <w:szCs w:val="28"/>
        </w:rPr>
        <w:t>F</w:t>
      </w:r>
      <w:r w:rsidRPr="00E16777">
        <w:rPr>
          <w:rFonts w:ascii="Helvetica Neue" w:eastAsia="Times New Roman" w:hAnsi="Helvetica Neue" w:cs="Arial"/>
          <w:sz w:val="28"/>
          <w:szCs w:val="28"/>
        </w:rPr>
        <w:t>ramework that enables you to evaluate existing or recommended AI implementations.</w:t>
      </w:r>
    </w:p>
    <w:p w14:paraId="616F2773" w14:textId="3AA005AA" w:rsidR="00EB58D5" w:rsidRPr="00E16777" w:rsidRDefault="00EB58D5" w:rsidP="00BE37C2">
      <w:pPr>
        <w:spacing w:line="240" w:lineRule="auto"/>
        <w:rPr>
          <w:rFonts w:ascii="Helvetica Neue" w:eastAsia="Times New Roman" w:hAnsi="Helvetica Neue" w:cs="Arial"/>
          <w:sz w:val="28"/>
          <w:szCs w:val="28"/>
        </w:rPr>
      </w:pPr>
      <w:r w:rsidRPr="00E16777">
        <w:rPr>
          <w:rFonts w:ascii="Helvetica Neue" w:eastAsia="Times New Roman" w:hAnsi="Helvetica Neue" w:cs="Arial"/>
          <w:sz w:val="28"/>
          <w:szCs w:val="28"/>
        </w:rPr>
        <w:t xml:space="preserve">The creation of that </w:t>
      </w:r>
      <w:r w:rsidR="003A5F89">
        <w:rPr>
          <w:rFonts w:ascii="Helvetica Neue" w:eastAsia="Times New Roman" w:hAnsi="Helvetica Neue" w:cs="Arial"/>
          <w:sz w:val="28"/>
          <w:szCs w:val="28"/>
        </w:rPr>
        <w:t>F</w:t>
      </w:r>
      <w:r w:rsidRPr="00E16777">
        <w:rPr>
          <w:rFonts w:ascii="Helvetica Neue" w:eastAsia="Times New Roman" w:hAnsi="Helvetica Neue" w:cs="Arial"/>
          <w:sz w:val="28"/>
          <w:szCs w:val="28"/>
        </w:rPr>
        <w:t xml:space="preserve">ramework is </w:t>
      </w:r>
      <w:r w:rsidR="00C80243" w:rsidRPr="00E16777">
        <w:rPr>
          <w:rFonts w:ascii="Helvetica Neue" w:eastAsia="Times New Roman" w:hAnsi="Helvetica Neue" w:cs="Arial"/>
          <w:sz w:val="28"/>
          <w:szCs w:val="28"/>
        </w:rPr>
        <w:t xml:space="preserve">the </w:t>
      </w:r>
      <w:r w:rsidR="00C80243" w:rsidRPr="00E16777">
        <w:rPr>
          <w:rFonts w:ascii="Helvetica Neue" w:eastAsia="Times New Roman" w:hAnsi="Helvetica Neue" w:cs="Arial"/>
          <w:i/>
          <w:iCs/>
          <w:sz w:val="28"/>
          <w:szCs w:val="28"/>
          <w:u w:val="single"/>
        </w:rPr>
        <w:t>class assignment</w:t>
      </w:r>
      <w:r w:rsidR="00C80243" w:rsidRPr="00E16777">
        <w:rPr>
          <w:rFonts w:ascii="Helvetica Neue" w:eastAsia="Times New Roman" w:hAnsi="Helvetica Neue" w:cs="Arial"/>
          <w:sz w:val="28"/>
          <w:szCs w:val="28"/>
        </w:rPr>
        <w:t>.</w:t>
      </w:r>
      <w:r w:rsidR="003A5F89">
        <w:rPr>
          <w:rFonts w:ascii="Helvetica Neue" w:eastAsia="Times New Roman" w:hAnsi="Helvetica Neue" w:cs="Arial"/>
          <w:sz w:val="28"/>
          <w:szCs w:val="28"/>
        </w:rPr>
        <w:t xml:space="preserve">  And represents 16% of the total grade.</w:t>
      </w:r>
      <w:r w:rsidR="00C80243" w:rsidRPr="00E16777">
        <w:rPr>
          <w:rFonts w:ascii="Helvetica Neue" w:eastAsia="Times New Roman" w:hAnsi="Helvetica Neue" w:cs="Arial"/>
          <w:sz w:val="28"/>
          <w:szCs w:val="28"/>
        </w:rPr>
        <w:t xml:space="preserve">  Students will be expected to work together as a team, openly sharing their research and assignments with the entire class.</w:t>
      </w:r>
    </w:p>
    <w:p w14:paraId="2680CCB1" w14:textId="1842C1AB" w:rsidR="00366BE2" w:rsidRPr="00E16777" w:rsidRDefault="00366BE2" w:rsidP="005F721C">
      <w:pPr>
        <w:spacing w:line="240" w:lineRule="auto"/>
        <w:rPr>
          <w:rFonts w:ascii="Helvetica Neue" w:eastAsia="Times New Roman" w:hAnsi="Helvetica Neue" w:cs="Arial"/>
          <w:sz w:val="28"/>
          <w:szCs w:val="28"/>
        </w:rPr>
      </w:pPr>
      <w:r w:rsidRPr="00E16777">
        <w:rPr>
          <w:rFonts w:ascii="Helvetica Neue" w:eastAsia="Times New Roman" w:hAnsi="Helvetica Neue" w:cs="Arial"/>
          <w:b/>
          <w:sz w:val="28"/>
          <w:szCs w:val="28"/>
        </w:rPr>
        <w:lastRenderedPageBreak/>
        <w:t>Prerequisites:</w:t>
      </w:r>
      <w:r w:rsidRPr="00E16777">
        <w:rPr>
          <w:rFonts w:ascii="Helvetica Neue" w:eastAsia="Times New Roman" w:hAnsi="Helvetica Neue" w:cs="Arial"/>
          <w:sz w:val="28"/>
          <w:szCs w:val="28"/>
        </w:rPr>
        <w:t xml:space="preserve"> </w:t>
      </w:r>
      <w:r w:rsidR="00C80243" w:rsidRPr="00E16777">
        <w:rPr>
          <w:rFonts w:ascii="Helvetica Neue" w:eastAsia="Times New Roman" w:hAnsi="Helvetica Neue" w:cs="Arial"/>
          <w:sz w:val="28"/>
          <w:szCs w:val="28"/>
        </w:rPr>
        <w:t xml:space="preserve">The ability to quickly form a team with students who may be strangers and work with those students to create a finished product.  </w:t>
      </w:r>
    </w:p>
    <w:p w14:paraId="2EAB723E" w14:textId="77777777" w:rsidR="000A57F0" w:rsidRDefault="00332C2F" w:rsidP="005F721C">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t>Course Goals / Learning Outcomes:</w:t>
      </w:r>
      <w:r w:rsidR="000A57F0">
        <w:rPr>
          <w:rFonts w:ascii="Helvetica Neue" w:eastAsia="Times New Roman" w:hAnsi="Helvetica Neue" w:cs="Arial"/>
          <w:b/>
          <w:sz w:val="28"/>
          <w:szCs w:val="28"/>
        </w:rPr>
        <w:t xml:space="preserve"> </w:t>
      </w:r>
    </w:p>
    <w:p w14:paraId="7E2E3965" w14:textId="7FA66CDE" w:rsidR="00C80243" w:rsidRPr="00E16777" w:rsidRDefault="000A57F0" w:rsidP="005F721C">
      <w:pPr>
        <w:spacing w:line="240" w:lineRule="auto"/>
        <w:rPr>
          <w:rFonts w:ascii="Helvetica Neue" w:eastAsia="Times New Roman" w:hAnsi="Helvetica Neue" w:cs="Arial"/>
          <w:sz w:val="28"/>
          <w:szCs w:val="28"/>
        </w:rPr>
      </w:pPr>
      <w:r>
        <w:rPr>
          <w:rFonts w:ascii="Helvetica Neue" w:eastAsia="Times New Roman" w:hAnsi="Helvetica Neue" w:cs="Arial"/>
          <w:b/>
          <w:sz w:val="28"/>
          <w:szCs w:val="28"/>
        </w:rPr>
        <w:t xml:space="preserve">LO# 1: </w:t>
      </w:r>
      <w:r w:rsidR="00332C2F" w:rsidRPr="00E16777">
        <w:rPr>
          <w:rFonts w:ascii="Helvetica Neue" w:eastAsia="Times New Roman" w:hAnsi="Helvetica Neue" w:cs="Arial"/>
          <w:sz w:val="28"/>
          <w:szCs w:val="28"/>
        </w:rPr>
        <w:t xml:space="preserve"> </w:t>
      </w:r>
      <w:r w:rsidR="00C80243" w:rsidRPr="00E16777">
        <w:rPr>
          <w:rFonts w:ascii="Helvetica Neue" w:eastAsia="Times New Roman" w:hAnsi="Helvetica Neue" w:cs="Arial"/>
          <w:sz w:val="28"/>
          <w:szCs w:val="28"/>
        </w:rPr>
        <w:t>The student will demonstrate the ability to work</w:t>
      </w:r>
      <w:r w:rsidR="00457593" w:rsidRPr="00E16777">
        <w:rPr>
          <w:rFonts w:ascii="Helvetica Neue" w:eastAsia="Times New Roman" w:hAnsi="Helvetica Neue" w:cs="Arial"/>
          <w:sz w:val="28"/>
          <w:szCs w:val="28"/>
        </w:rPr>
        <w:t xml:space="preserve"> with </w:t>
      </w:r>
      <w:r w:rsidR="00C80243" w:rsidRPr="00E16777">
        <w:rPr>
          <w:rFonts w:ascii="Helvetica Neue" w:eastAsia="Times New Roman" w:hAnsi="Helvetica Neue" w:cs="Arial"/>
          <w:sz w:val="28"/>
          <w:szCs w:val="28"/>
        </w:rPr>
        <w:t xml:space="preserve">ChatGPT or their selected Large Language Model </w:t>
      </w:r>
      <w:r w:rsidR="00457593" w:rsidRPr="00E16777">
        <w:rPr>
          <w:rFonts w:ascii="Helvetica Neue" w:eastAsia="Times New Roman" w:hAnsi="Helvetica Neue" w:cs="Arial"/>
          <w:sz w:val="28"/>
          <w:szCs w:val="28"/>
        </w:rPr>
        <w:t>to create finished papers.  The student will be able to discuss and explain the advantages and disadvantages of using LLMs.  The student will be able to demonstrate competence at creating LLM prompts that make the best use of the LLM</w:t>
      </w:r>
      <w:r w:rsidR="009028AD">
        <w:rPr>
          <w:rFonts w:ascii="Helvetica Neue" w:eastAsia="Times New Roman" w:hAnsi="Helvetica Neue" w:cs="Arial"/>
          <w:sz w:val="28"/>
          <w:szCs w:val="28"/>
        </w:rPr>
        <w:t xml:space="preserve"> tools</w:t>
      </w:r>
      <w:r w:rsidR="00457593" w:rsidRPr="00E16777">
        <w:rPr>
          <w:rFonts w:ascii="Helvetica Neue" w:eastAsia="Times New Roman" w:hAnsi="Helvetica Neue" w:cs="Arial"/>
          <w:sz w:val="28"/>
          <w:szCs w:val="28"/>
        </w:rPr>
        <w:t>.</w:t>
      </w:r>
    </w:p>
    <w:p w14:paraId="12BB2E43" w14:textId="0DE150F2" w:rsidR="00457593" w:rsidRPr="00E16777" w:rsidRDefault="000A57F0" w:rsidP="005F721C">
      <w:pPr>
        <w:spacing w:line="240" w:lineRule="auto"/>
        <w:rPr>
          <w:rFonts w:ascii="Helvetica Neue" w:eastAsia="Times New Roman" w:hAnsi="Helvetica Neue" w:cs="Arial"/>
          <w:sz w:val="28"/>
          <w:szCs w:val="28"/>
        </w:rPr>
      </w:pPr>
      <w:r w:rsidRPr="003503BD">
        <w:rPr>
          <w:rFonts w:ascii="Helvetica Neue" w:eastAsia="Times New Roman" w:hAnsi="Helvetica Neue" w:cs="Arial"/>
          <w:b/>
          <w:bCs/>
          <w:sz w:val="28"/>
          <w:szCs w:val="28"/>
        </w:rPr>
        <w:t>LO# 2:</w:t>
      </w:r>
      <w:r>
        <w:rPr>
          <w:rFonts w:ascii="Helvetica Neue" w:eastAsia="Times New Roman" w:hAnsi="Helvetica Neue" w:cs="Arial"/>
          <w:sz w:val="28"/>
          <w:szCs w:val="28"/>
        </w:rPr>
        <w:t xml:space="preserve"> </w:t>
      </w:r>
      <w:r w:rsidR="00457593" w:rsidRPr="00E16777">
        <w:rPr>
          <w:rFonts w:ascii="Helvetica Neue" w:eastAsia="Times New Roman" w:hAnsi="Helvetica Neue" w:cs="Arial"/>
          <w:sz w:val="28"/>
          <w:szCs w:val="28"/>
        </w:rPr>
        <w:t xml:space="preserve">The student will be able </w:t>
      </w:r>
      <w:r w:rsidR="00047818" w:rsidRPr="00E16777">
        <w:rPr>
          <w:rFonts w:ascii="Helvetica Neue" w:eastAsia="Times New Roman" w:hAnsi="Helvetica Neue" w:cs="Arial"/>
          <w:sz w:val="28"/>
          <w:szCs w:val="28"/>
        </w:rPr>
        <w:t xml:space="preserve">analyze </w:t>
      </w:r>
      <w:r w:rsidR="009028AD">
        <w:rPr>
          <w:rFonts w:ascii="Helvetica Neue" w:eastAsia="Times New Roman" w:hAnsi="Helvetica Neue" w:cs="Arial"/>
          <w:sz w:val="28"/>
          <w:szCs w:val="28"/>
        </w:rPr>
        <w:t>the</w:t>
      </w:r>
      <w:r w:rsidR="00047818" w:rsidRPr="00E16777">
        <w:rPr>
          <w:rFonts w:ascii="Helvetica Neue" w:eastAsia="Times New Roman" w:hAnsi="Helvetica Neue" w:cs="Arial"/>
          <w:sz w:val="28"/>
          <w:szCs w:val="28"/>
        </w:rPr>
        <w:t xml:space="preserve"> case study of an existing AI implementation or suggested AI project and formulate questions that highlight possible failure points as well as positive outcomes.  This analysis will include both management and technical aspects of the project.</w:t>
      </w:r>
    </w:p>
    <w:p w14:paraId="3B414ADB" w14:textId="2815B5ED" w:rsidR="00047818" w:rsidRDefault="00366BE2" w:rsidP="005F721C">
      <w:pPr>
        <w:spacing w:line="240" w:lineRule="auto"/>
        <w:rPr>
          <w:rFonts w:ascii="Helvetica Neue" w:eastAsia="Times New Roman" w:hAnsi="Helvetica Neue" w:cs="Arial"/>
          <w:sz w:val="28"/>
          <w:szCs w:val="28"/>
        </w:rPr>
      </w:pPr>
      <w:r w:rsidRPr="00E16777">
        <w:rPr>
          <w:rFonts w:ascii="Helvetica Neue" w:eastAsia="Times New Roman" w:hAnsi="Helvetica Neue" w:cs="Arial"/>
          <w:b/>
          <w:bCs/>
          <w:sz w:val="28"/>
          <w:szCs w:val="28"/>
        </w:rPr>
        <w:t xml:space="preserve">Course Modality </w:t>
      </w:r>
      <w:r w:rsidR="005176BC" w:rsidRPr="00E16777">
        <w:rPr>
          <w:rFonts w:ascii="Helvetica Neue" w:eastAsia="Times New Roman" w:hAnsi="Helvetica Neue" w:cs="Arial"/>
          <w:b/>
          <w:bCs/>
          <w:sz w:val="28"/>
          <w:szCs w:val="28"/>
        </w:rPr>
        <w:t>/</w:t>
      </w:r>
      <w:r w:rsidRPr="00E16777">
        <w:rPr>
          <w:rFonts w:ascii="Helvetica Neue" w:eastAsia="Times New Roman" w:hAnsi="Helvetica Neue" w:cs="Arial"/>
          <w:b/>
          <w:bCs/>
          <w:sz w:val="28"/>
          <w:szCs w:val="28"/>
        </w:rPr>
        <w:t xml:space="preserve"> Structure:</w:t>
      </w:r>
      <w:r w:rsidRPr="00E16777">
        <w:rPr>
          <w:rFonts w:ascii="Helvetica Neue" w:eastAsia="Times New Roman" w:hAnsi="Helvetica Neue" w:cs="Arial"/>
          <w:sz w:val="28"/>
          <w:szCs w:val="28"/>
        </w:rPr>
        <w:t xml:space="preserve"> </w:t>
      </w:r>
      <w:r w:rsidR="00E61584" w:rsidRPr="00E16777">
        <w:rPr>
          <w:rFonts w:ascii="Helvetica Neue" w:eastAsia="Times New Roman" w:hAnsi="Helvetica Neue" w:cs="Arial"/>
          <w:sz w:val="28"/>
          <w:szCs w:val="28"/>
        </w:rPr>
        <w:t>This is</w:t>
      </w:r>
      <w:r w:rsidR="00B15CB8" w:rsidRPr="00E16777">
        <w:rPr>
          <w:rFonts w:ascii="Helvetica Neue" w:eastAsia="Times New Roman" w:hAnsi="Helvetica Neue" w:cs="Arial"/>
          <w:sz w:val="28"/>
          <w:szCs w:val="28"/>
        </w:rPr>
        <w:t xml:space="preserve"> an</w:t>
      </w:r>
      <w:r w:rsidR="00E61584" w:rsidRPr="00E16777">
        <w:rPr>
          <w:rFonts w:ascii="Helvetica Neue" w:eastAsia="Times New Roman" w:hAnsi="Helvetica Neue" w:cs="Arial"/>
          <w:sz w:val="28"/>
          <w:szCs w:val="28"/>
        </w:rPr>
        <w:t xml:space="preserve"> online course.  </w:t>
      </w:r>
      <w:r w:rsidR="00BB70A7" w:rsidRPr="00E16777">
        <w:rPr>
          <w:rFonts w:ascii="Helvetica Neue" w:eastAsia="Times New Roman" w:hAnsi="Helvetica Neue" w:cs="Arial"/>
          <w:sz w:val="28"/>
          <w:szCs w:val="28"/>
        </w:rPr>
        <w:t>It is assumed that scheduling even a Zoom group call would be impossible, as a result there won’t be any group meetings.</w:t>
      </w:r>
      <w:r w:rsidR="00CC31E2">
        <w:rPr>
          <w:rFonts w:ascii="Helvetica Neue" w:eastAsia="Times New Roman" w:hAnsi="Helvetica Neue" w:cs="Arial"/>
          <w:sz w:val="28"/>
          <w:szCs w:val="28"/>
        </w:rPr>
        <w:t xml:space="preserve">  But ad hoc meetings of students to discuss assignments and course material are encouraged since the end result of this course is a group effort. </w:t>
      </w:r>
    </w:p>
    <w:p w14:paraId="09BFCA96" w14:textId="4D4E46A4" w:rsidR="00A1213B" w:rsidRDefault="006677F8" w:rsidP="005F721C">
      <w:pPr>
        <w:spacing w:line="240" w:lineRule="auto"/>
        <w:rPr>
          <w:rFonts w:ascii="Helvetica Neue" w:eastAsia="Times New Roman" w:hAnsi="Helvetica Neue" w:cs="Arial"/>
          <w:sz w:val="28"/>
          <w:szCs w:val="28"/>
        </w:rPr>
      </w:pPr>
      <w:r w:rsidRPr="006677F8">
        <w:rPr>
          <w:rFonts w:ascii="Helvetica Neue" w:eastAsia="Times New Roman" w:hAnsi="Helvetica Neue" w:cs="Arial"/>
          <w:sz w:val="28"/>
          <w:szCs w:val="28"/>
        </w:rPr>
        <w:t>While the content and objective of this course is fixed, the structure of the course may be changed if as we work together to create the framework a</w:t>
      </w:r>
      <w:r w:rsidR="004A6224">
        <w:rPr>
          <w:rFonts w:ascii="Helvetica Neue" w:eastAsia="Times New Roman" w:hAnsi="Helvetica Neue" w:cs="Arial"/>
          <w:sz w:val="28"/>
          <w:szCs w:val="28"/>
        </w:rPr>
        <w:t>nd a</w:t>
      </w:r>
      <w:r w:rsidRPr="006677F8">
        <w:rPr>
          <w:rFonts w:ascii="Helvetica Neue" w:eastAsia="Times New Roman" w:hAnsi="Helvetica Neue" w:cs="Arial"/>
          <w:sz w:val="28"/>
          <w:szCs w:val="28"/>
        </w:rPr>
        <w:t xml:space="preserve"> better process emerges</w:t>
      </w:r>
      <w:r>
        <w:rPr>
          <w:rFonts w:ascii="Helvetica Neue" w:eastAsia="Times New Roman" w:hAnsi="Helvetica Neue" w:cs="Arial"/>
          <w:sz w:val="28"/>
          <w:szCs w:val="28"/>
        </w:rPr>
        <w:t>.</w:t>
      </w:r>
    </w:p>
    <w:p w14:paraId="74138D8A" w14:textId="0C477529" w:rsidR="00435620" w:rsidRPr="00E9561F" w:rsidRDefault="00435620" w:rsidP="005F721C">
      <w:pPr>
        <w:spacing w:line="240" w:lineRule="auto"/>
        <w:rPr>
          <w:rFonts w:ascii="Helvetica Neue" w:eastAsia="Times New Roman" w:hAnsi="Helvetica Neue" w:cs="Arial"/>
          <w:b/>
          <w:bCs/>
          <w:sz w:val="28"/>
          <w:szCs w:val="28"/>
        </w:rPr>
      </w:pPr>
      <w:r w:rsidRPr="00E9561F">
        <w:rPr>
          <w:rFonts w:ascii="Helvetica Neue" w:eastAsia="Times New Roman" w:hAnsi="Helvetica Neue" w:cs="Arial"/>
          <w:b/>
          <w:bCs/>
          <w:sz w:val="28"/>
          <w:szCs w:val="28"/>
        </w:rPr>
        <w:t>Weekly lesson video and Writing Assignment:</w:t>
      </w:r>
    </w:p>
    <w:p w14:paraId="1F488EE3" w14:textId="72262247" w:rsidR="00E16777" w:rsidRDefault="006677F8"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A weekly lesson video</w:t>
      </w:r>
      <w:r w:rsidR="00A1213B">
        <w:rPr>
          <w:rFonts w:ascii="Helvetica Neue" w:eastAsia="Times New Roman" w:hAnsi="Helvetica Neue" w:cs="Arial"/>
          <w:sz w:val="28"/>
          <w:szCs w:val="28"/>
        </w:rPr>
        <w:t xml:space="preserve"> and companion PowerPoint</w:t>
      </w:r>
      <w:r>
        <w:rPr>
          <w:rFonts w:ascii="Helvetica Neue" w:eastAsia="Times New Roman" w:hAnsi="Helvetica Neue" w:cs="Arial"/>
          <w:sz w:val="28"/>
          <w:szCs w:val="28"/>
        </w:rPr>
        <w:t xml:space="preserve"> will be</w:t>
      </w:r>
      <w:r w:rsidR="001224E8">
        <w:rPr>
          <w:rFonts w:ascii="Helvetica Neue" w:eastAsia="Times New Roman" w:hAnsi="Helvetica Neue" w:cs="Arial"/>
          <w:sz w:val="28"/>
          <w:szCs w:val="28"/>
        </w:rPr>
        <w:t xml:space="preserve"> posted Sunday afternoon</w:t>
      </w:r>
      <w:r>
        <w:rPr>
          <w:rFonts w:ascii="Helvetica Neue" w:eastAsia="Times New Roman" w:hAnsi="Helvetica Neue" w:cs="Arial"/>
          <w:sz w:val="28"/>
          <w:szCs w:val="28"/>
        </w:rPr>
        <w:t xml:space="preserve"> by 3PM.  Viewing this lesson video</w:t>
      </w:r>
      <w:r w:rsidR="004A6224">
        <w:rPr>
          <w:rFonts w:ascii="Helvetica Neue" w:eastAsia="Times New Roman" w:hAnsi="Helvetica Neue" w:cs="Arial"/>
          <w:sz w:val="28"/>
          <w:szCs w:val="28"/>
        </w:rPr>
        <w:t xml:space="preserve"> is required</w:t>
      </w:r>
      <w:r>
        <w:rPr>
          <w:rFonts w:ascii="Helvetica Neue" w:eastAsia="Times New Roman" w:hAnsi="Helvetica Neue" w:cs="Arial"/>
          <w:sz w:val="28"/>
          <w:szCs w:val="28"/>
        </w:rPr>
        <w:t xml:space="preserve"> as it will be the basis for your weekly writing assignment. </w:t>
      </w:r>
      <w:r w:rsidR="001224E8">
        <w:rPr>
          <w:rFonts w:ascii="Helvetica Neue" w:eastAsia="Times New Roman" w:hAnsi="Helvetica Neue" w:cs="Arial"/>
          <w:sz w:val="28"/>
          <w:szCs w:val="28"/>
        </w:rPr>
        <w:t xml:space="preserve"> </w:t>
      </w:r>
    </w:p>
    <w:p w14:paraId="2AD98248" w14:textId="3BFDEBB7" w:rsidR="00314AAE" w:rsidRDefault="00314AAE"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The writing assignment</w:t>
      </w:r>
      <w:r w:rsidR="000A57F0">
        <w:rPr>
          <w:rFonts w:ascii="Helvetica Neue" w:eastAsia="Times New Roman" w:hAnsi="Helvetica Neue" w:cs="Arial"/>
          <w:sz w:val="28"/>
          <w:szCs w:val="28"/>
        </w:rPr>
        <w:t>s</w:t>
      </w:r>
      <w:r>
        <w:rPr>
          <w:rFonts w:ascii="Helvetica Neue" w:eastAsia="Times New Roman" w:hAnsi="Helvetica Neue" w:cs="Arial"/>
          <w:sz w:val="28"/>
          <w:szCs w:val="28"/>
        </w:rPr>
        <w:t xml:space="preserve"> should be completed and posted on the Class Canvas page by </w:t>
      </w:r>
      <w:r w:rsidR="004A6224">
        <w:rPr>
          <w:rFonts w:ascii="Helvetica Neue" w:eastAsia="Times New Roman" w:hAnsi="Helvetica Neue" w:cs="Arial"/>
          <w:sz w:val="28"/>
          <w:szCs w:val="28"/>
        </w:rPr>
        <w:t xml:space="preserve">Sunday </w:t>
      </w:r>
      <w:r>
        <w:rPr>
          <w:rFonts w:ascii="Helvetica Neue" w:eastAsia="Times New Roman" w:hAnsi="Helvetica Neue" w:cs="Arial"/>
          <w:sz w:val="28"/>
          <w:szCs w:val="28"/>
        </w:rPr>
        <w:t>midnight.</w:t>
      </w:r>
    </w:p>
    <w:p w14:paraId="09230D9C" w14:textId="77777777" w:rsidR="004723D9" w:rsidRDefault="004723D9">
      <w:pPr>
        <w:rPr>
          <w:rFonts w:ascii="Helvetica Neue" w:eastAsia="Times New Roman" w:hAnsi="Helvetica Neue" w:cs="Arial"/>
          <w:b/>
          <w:bCs/>
          <w:sz w:val="28"/>
          <w:szCs w:val="28"/>
        </w:rPr>
      </w:pPr>
      <w:r>
        <w:rPr>
          <w:rFonts w:ascii="Helvetica Neue" w:eastAsia="Times New Roman" w:hAnsi="Helvetica Neue" w:cs="Arial"/>
          <w:b/>
          <w:bCs/>
          <w:sz w:val="28"/>
          <w:szCs w:val="28"/>
        </w:rPr>
        <w:br w:type="page"/>
      </w:r>
    </w:p>
    <w:p w14:paraId="5D661F83" w14:textId="66E56365" w:rsidR="00CC31E2" w:rsidRPr="00E9561F" w:rsidRDefault="00706CD6" w:rsidP="005F721C">
      <w:pPr>
        <w:spacing w:line="240" w:lineRule="auto"/>
        <w:rPr>
          <w:rFonts w:ascii="Helvetica Neue" w:eastAsia="Times New Roman" w:hAnsi="Helvetica Neue" w:cs="Arial"/>
          <w:b/>
          <w:bCs/>
          <w:sz w:val="28"/>
          <w:szCs w:val="28"/>
        </w:rPr>
      </w:pPr>
      <w:r>
        <w:rPr>
          <w:rFonts w:ascii="Helvetica Neue" w:eastAsia="Times New Roman" w:hAnsi="Helvetica Neue" w:cs="Arial"/>
          <w:b/>
          <w:bCs/>
          <w:sz w:val="28"/>
          <w:szCs w:val="28"/>
        </w:rPr>
        <w:lastRenderedPageBreak/>
        <w:t>Discussion</w:t>
      </w:r>
      <w:r w:rsidR="00CC31E2" w:rsidRPr="00E9561F">
        <w:rPr>
          <w:rFonts w:ascii="Helvetica Neue" w:eastAsia="Times New Roman" w:hAnsi="Helvetica Neue" w:cs="Arial"/>
          <w:b/>
          <w:bCs/>
          <w:sz w:val="28"/>
          <w:szCs w:val="28"/>
        </w:rPr>
        <w:t xml:space="preserve"> assignment:</w:t>
      </w:r>
    </w:p>
    <w:p w14:paraId="7B8195BD" w14:textId="4ACE1B57" w:rsidR="00D72E54" w:rsidRDefault="00D72E54"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The first week Discussion assignment will be an opportunity to get acquainted, ask questions and get comfortable with Canvas.</w:t>
      </w:r>
    </w:p>
    <w:p w14:paraId="560AD04F" w14:textId="20F78DEA" w:rsidR="00D72E54" w:rsidRDefault="00D72E54"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 xml:space="preserve">After that, the weekly Discussion assignment will be for each student to post their writing assignment and comment on at least 3 others. </w:t>
      </w:r>
    </w:p>
    <w:p w14:paraId="3806C674" w14:textId="61BD9CE0" w:rsidR="00D72E54" w:rsidRDefault="00435620"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The objective of this assignment is NOT classical Peer Review.  Rather, the student is asked to read the finished paper and compare it to the LLM generated paper.</w:t>
      </w:r>
    </w:p>
    <w:p w14:paraId="29D9AF12" w14:textId="2316ACEF" w:rsidR="00D72E54" w:rsidRDefault="00D72E54"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As a class we want to answer the question – will LLMs, such as ChatGPT, make us better writers or do the writing for us?</w:t>
      </w:r>
    </w:p>
    <w:p w14:paraId="05C4FB44" w14:textId="76F82CC0" w:rsidR="00435620" w:rsidRDefault="00435620"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For additional detail please see the assignment in Canvas.</w:t>
      </w:r>
    </w:p>
    <w:p w14:paraId="59FDEACC" w14:textId="2D5D451B" w:rsidR="003A5F89" w:rsidRPr="00E9561F" w:rsidRDefault="003A5F89" w:rsidP="003A5F89">
      <w:pPr>
        <w:rPr>
          <w:rFonts w:ascii="Helvetica Neue" w:eastAsia="Times New Roman" w:hAnsi="Helvetica Neue" w:cs="Arial"/>
          <w:b/>
          <w:bCs/>
          <w:sz w:val="28"/>
          <w:szCs w:val="28"/>
        </w:rPr>
      </w:pPr>
      <w:r w:rsidRPr="00E9561F">
        <w:rPr>
          <w:rFonts w:ascii="Helvetica Neue" w:eastAsia="Times New Roman" w:hAnsi="Helvetica Neue" w:cs="Arial"/>
          <w:b/>
          <w:bCs/>
          <w:sz w:val="28"/>
          <w:szCs w:val="28"/>
        </w:rPr>
        <w:t>Required Reading:</w:t>
      </w:r>
    </w:p>
    <w:p w14:paraId="484D0011" w14:textId="55827046" w:rsidR="00314AAE" w:rsidRDefault="00581A36" w:rsidP="00E9561F">
      <w:pPr>
        <w:rPr>
          <w:rFonts w:ascii="Helvetica Neue" w:eastAsia="Times New Roman" w:hAnsi="Helvetica Neue" w:cs="Arial"/>
          <w:sz w:val="28"/>
          <w:szCs w:val="28"/>
        </w:rPr>
      </w:pPr>
      <w:r>
        <w:rPr>
          <w:rFonts w:ascii="Helvetica Neue" w:eastAsia="Times New Roman" w:hAnsi="Helvetica Neue" w:cs="Arial"/>
          <w:sz w:val="28"/>
          <w:szCs w:val="28"/>
        </w:rPr>
        <w:t xml:space="preserve">The book </w:t>
      </w:r>
      <w:r w:rsidRPr="009D0C3A">
        <w:rPr>
          <w:rFonts w:cs="Times New Roman"/>
          <w:sz w:val="28"/>
          <w:szCs w:val="28"/>
        </w:rPr>
        <w:t>“</w:t>
      </w:r>
      <w:r w:rsidRPr="009D0C3A">
        <w:rPr>
          <w:rFonts w:cs="Times New Roman"/>
          <w:i/>
          <w:iCs/>
          <w:sz w:val="28"/>
          <w:szCs w:val="28"/>
        </w:rPr>
        <w:t>Working with AI – Real Stories of Human-Machine Collaboration</w:t>
      </w:r>
      <w:r w:rsidRPr="009D0C3A">
        <w:rPr>
          <w:rFonts w:cs="Times New Roman"/>
          <w:sz w:val="28"/>
          <w:szCs w:val="28"/>
        </w:rPr>
        <w:t>” by Davenport and Miller</w:t>
      </w:r>
      <w:r>
        <w:rPr>
          <w:rFonts w:cs="Times New Roman"/>
          <w:sz w:val="28"/>
          <w:szCs w:val="28"/>
        </w:rPr>
        <w:t xml:space="preserve"> is the one required reading assignment.  Ideally the student should </w:t>
      </w:r>
      <w:r w:rsidRPr="00E9561F">
        <w:rPr>
          <w:rFonts w:cs="Times New Roman"/>
          <w:b/>
          <w:bCs/>
          <w:i/>
          <w:iCs/>
          <w:sz w:val="28"/>
          <w:szCs w:val="28"/>
          <w:u w:val="single"/>
        </w:rPr>
        <w:t>read the book in its entirety by Sunday 5/28/2023</w:t>
      </w:r>
      <w:r>
        <w:rPr>
          <w:rFonts w:cs="Times New Roman"/>
          <w:sz w:val="28"/>
          <w:szCs w:val="28"/>
        </w:rPr>
        <w:t>.</w:t>
      </w:r>
    </w:p>
    <w:p w14:paraId="130B989C" w14:textId="2064D227" w:rsidR="00E13B89" w:rsidRDefault="00366BE2" w:rsidP="005F721C">
      <w:pPr>
        <w:spacing w:line="240" w:lineRule="auto"/>
        <w:rPr>
          <w:rFonts w:ascii="Helvetica Neue" w:eastAsia="Times New Roman" w:hAnsi="Helvetica Neue" w:cs="Arial"/>
          <w:iCs/>
          <w:sz w:val="28"/>
          <w:szCs w:val="28"/>
        </w:rPr>
      </w:pPr>
      <w:r w:rsidRPr="00E16777">
        <w:rPr>
          <w:rFonts w:ascii="Helvetica Neue" w:eastAsia="Times New Roman" w:hAnsi="Helvetica Neue" w:cs="Arial"/>
          <w:b/>
          <w:sz w:val="28"/>
          <w:szCs w:val="28"/>
        </w:rPr>
        <w:t>Course Time Commitment</w:t>
      </w:r>
      <w:r w:rsidRPr="00E16777">
        <w:rPr>
          <w:rFonts w:ascii="Helvetica Neue" w:eastAsia="Times New Roman" w:hAnsi="Helvetica Neue" w:cs="Arial"/>
          <w:sz w:val="28"/>
          <w:szCs w:val="28"/>
        </w:rPr>
        <w:t xml:space="preserve">: </w:t>
      </w:r>
      <w:r w:rsidR="00320F07" w:rsidRPr="00E16777">
        <w:rPr>
          <w:rFonts w:ascii="Helvetica Neue" w:eastAsia="Times New Roman" w:hAnsi="Helvetica Neue" w:cs="Arial"/>
          <w:iCs/>
          <w:sz w:val="28"/>
          <w:szCs w:val="28"/>
        </w:rPr>
        <w:t xml:space="preserve">It is expected that students will spend approximately 2 hours of study time outside of class for every one hour in class. Since this is a </w:t>
      </w:r>
      <w:r w:rsidR="00581A36">
        <w:rPr>
          <w:rFonts w:ascii="Helvetica Neue" w:eastAsia="Times New Roman" w:hAnsi="Helvetica Neue" w:cs="Arial"/>
          <w:iCs/>
          <w:sz w:val="28"/>
          <w:szCs w:val="28"/>
        </w:rPr>
        <w:t>3 hour</w:t>
      </w:r>
      <w:r w:rsidR="00320F07" w:rsidRPr="00E16777">
        <w:rPr>
          <w:rFonts w:ascii="Helvetica Neue" w:eastAsia="Times New Roman" w:hAnsi="Helvetica Neue" w:cs="Arial"/>
          <w:iCs/>
          <w:sz w:val="28"/>
          <w:szCs w:val="28"/>
        </w:rPr>
        <w:t xml:space="preserve"> class, you should expect to study an average of </w:t>
      </w:r>
      <w:r w:rsidR="00581A36">
        <w:rPr>
          <w:rFonts w:ascii="Helvetica Neue" w:eastAsia="Times New Roman" w:hAnsi="Helvetica Neue" w:cs="Arial"/>
          <w:iCs/>
          <w:sz w:val="28"/>
          <w:szCs w:val="28"/>
        </w:rPr>
        <w:t xml:space="preserve">6 </w:t>
      </w:r>
      <w:r w:rsidR="00320F07" w:rsidRPr="00E16777">
        <w:rPr>
          <w:rFonts w:ascii="Helvetica Neue" w:eastAsia="Times New Roman" w:hAnsi="Helvetica Neue" w:cs="Arial"/>
          <w:iCs/>
          <w:sz w:val="28"/>
          <w:szCs w:val="28"/>
        </w:rPr>
        <w:t>hours outside of class each week.</w:t>
      </w:r>
    </w:p>
    <w:p w14:paraId="4B76F153" w14:textId="77777777" w:rsidR="004A6224" w:rsidRDefault="004A6224" w:rsidP="004A6224">
      <w:pPr>
        <w:spacing w:line="240" w:lineRule="auto"/>
        <w:rPr>
          <w:rFonts w:ascii="Helvetica Neue" w:eastAsia="Times New Roman" w:hAnsi="Helvetica Neue" w:cs="Arial"/>
          <w:sz w:val="28"/>
          <w:szCs w:val="28"/>
        </w:rPr>
      </w:pPr>
      <w:r w:rsidRPr="00E16777">
        <w:rPr>
          <w:rFonts w:ascii="Helvetica Neue" w:eastAsia="Times New Roman" w:hAnsi="Helvetica Neue" w:cs="Arial"/>
          <w:sz w:val="28"/>
          <w:szCs w:val="28"/>
        </w:rPr>
        <w:t>The content of this course is being built on top of an existing AI course that was created and taught by Professor Frank Groom.  The video lectures and PowerPoint material from that course are available online.  Professor Groom’s course required the student to create algorithms for each week’s material.  The current version of this course will not use that approach.</w:t>
      </w:r>
    </w:p>
    <w:p w14:paraId="77235EDD" w14:textId="3AA85583" w:rsidR="003B3CE7" w:rsidRDefault="004723D9" w:rsidP="005F721C">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One of</w:t>
      </w:r>
      <w:r w:rsidR="004A6224">
        <w:rPr>
          <w:rFonts w:ascii="Helvetica Neue" w:eastAsia="Times New Roman" w:hAnsi="Helvetica Neue" w:cs="Arial"/>
          <w:sz w:val="28"/>
          <w:szCs w:val="28"/>
        </w:rPr>
        <w:t xml:space="preserve"> Professor Groom’s videos</w:t>
      </w:r>
      <w:r>
        <w:rPr>
          <w:rFonts w:ascii="Helvetica Neue" w:eastAsia="Times New Roman" w:hAnsi="Helvetica Neue" w:cs="Arial"/>
          <w:sz w:val="28"/>
          <w:szCs w:val="28"/>
        </w:rPr>
        <w:t xml:space="preserve"> will be assigned</w:t>
      </w:r>
      <w:r w:rsidR="004A6224">
        <w:rPr>
          <w:rFonts w:ascii="Helvetica Neue" w:eastAsia="Times New Roman" w:hAnsi="Helvetica Neue" w:cs="Arial"/>
          <w:sz w:val="28"/>
          <w:szCs w:val="28"/>
        </w:rPr>
        <w:t xml:space="preserve"> each week</w:t>
      </w:r>
      <w:r>
        <w:rPr>
          <w:rFonts w:ascii="Helvetica Neue" w:eastAsia="Times New Roman" w:hAnsi="Helvetica Neue" w:cs="Arial"/>
          <w:sz w:val="28"/>
          <w:szCs w:val="28"/>
        </w:rPr>
        <w:t>.  Students should watch the video</w:t>
      </w:r>
      <w:r w:rsidR="004A6224">
        <w:rPr>
          <w:rFonts w:ascii="Helvetica Neue" w:eastAsia="Times New Roman" w:hAnsi="Helvetica Neue" w:cs="Arial"/>
          <w:sz w:val="28"/>
          <w:szCs w:val="28"/>
        </w:rPr>
        <w:t xml:space="preserve"> and keep notes on copies of his PowerPoint presentations.  There will be no test on this material. </w:t>
      </w:r>
    </w:p>
    <w:p w14:paraId="1D7D9D24" w14:textId="77023D59" w:rsidR="004723D9" w:rsidRPr="004723D9" w:rsidRDefault="004723D9" w:rsidP="004723D9">
      <w:pPr>
        <w:rPr>
          <w:rFonts w:ascii="Helvetica Neue" w:eastAsia="Times New Roman" w:hAnsi="Helvetica Neue" w:cs="Arial"/>
          <w:sz w:val="28"/>
          <w:szCs w:val="28"/>
        </w:rPr>
      </w:pPr>
      <w:r>
        <w:rPr>
          <w:rFonts w:ascii="Helvetica Neue" w:eastAsia="Times New Roman" w:hAnsi="Helvetica Neue" w:cs="Arial"/>
          <w:sz w:val="28"/>
          <w:szCs w:val="28"/>
        </w:rPr>
        <w:br w:type="page"/>
      </w:r>
    </w:p>
    <w:p w14:paraId="22D941D3" w14:textId="7A9EC298" w:rsidR="00F75884" w:rsidRPr="00E16777" w:rsidRDefault="00F75884" w:rsidP="00F75884">
      <w:pPr>
        <w:pStyle w:val="Heading1"/>
        <w:rPr>
          <w:rFonts w:ascii="Helvetica Neue" w:hAnsi="Helvetica Neue"/>
          <w:sz w:val="28"/>
          <w:szCs w:val="28"/>
        </w:rPr>
      </w:pPr>
      <w:r w:rsidRPr="00E16777">
        <w:rPr>
          <w:rFonts w:ascii="Helvetica Neue" w:hAnsi="Helvetica Neue"/>
          <w:sz w:val="28"/>
          <w:szCs w:val="28"/>
        </w:rPr>
        <w:lastRenderedPageBreak/>
        <w:t>Course materials</w:t>
      </w:r>
    </w:p>
    <w:p w14:paraId="77AC57AF" w14:textId="2E16367A" w:rsidR="003B3CE7" w:rsidRPr="003B3CE7" w:rsidRDefault="003B3CE7" w:rsidP="003B3CE7">
      <w:pPr>
        <w:pStyle w:val="ListParagraph"/>
        <w:numPr>
          <w:ilvl w:val="0"/>
          <w:numId w:val="20"/>
        </w:numPr>
        <w:rPr>
          <w:rFonts w:cs="Times New Roman"/>
          <w:sz w:val="28"/>
          <w:szCs w:val="28"/>
        </w:rPr>
      </w:pPr>
      <w:bookmarkStart w:id="0" w:name="h.s6h86p40hsm2" w:colFirst="0" w:colLast="0"/>
      <w:bookmarkEnd w:id="0"/>
      <w:r w:rsidRPr="003B3CE7">
        <w:rPr>
          <w:rFonts w:cs="Times New Roman"/>
          <w:sz w:val="28"/>
          <w:szCs w:val="28"/>
        </w:rPr>
        <w:t>“</w:t>
      </w:r>
      <w:r w:rsidRPr="003B3CE7">
        <w:rPr>
          <w:rFonts w:cs="Times New Roman"/>
          <w:i/>
          <w:iCs/>
          <w:sz w:val="28"/>
          <w:szCs w:val="28"/>
        </w:rPr>
        <w:t>ICS625 Artificial Intelligence and Machine Learning –Video Lectures and PPT slides</w:t>
      </w:r>
      <w:r w:rsidRPr="003B3CE7">
        <w:rPr>
          <w:rFonts w:cs="Times New Roman"/>
          <w:sz w:val="28"/>
          <w:szCs w:val="28"/>
        </w:rPr>
        <w:t>” by Professor Frank Groom (Posted on Class Canvas page)</w:t>
      </w:r>
    </w:p>
    <w:p w14:paraId="1E034FC6" w14:textId="6A23E06D" w:rsidR="003B3CE7" w:rsidRDefault="003B3CE7" w:rsidP="003B3CE7">
      <w:pPr>
        <w:pStyle w:val="ListParagraph"/>
        <w:numPr>
          <w:ilvl w:val="0"/>
          <w:numId w:val="20"/>
        </w:numPr>
        <w:rPr>
          <w:rFonts w:cs="Times New Roman"/>
          <w:sz w:val="28"/>
          <w:szCs w:val="28"/>
        </w:rPr>
      </w:pPr>
      <w:r w:rsidRPr="003B3CE7">
        <w:rPr>
          <w:rFonts w:cs="Times New Roman"/>
          <w:sz w:val="28"/>
          <w:szCs w:val="28"/>
        </w:rPr>
        <w:t>“</w:t>
      </w:r>
      <w:r w:rsidRPr="003B3CE7">
        <w:rPr>
          <w:rFonts w:cs="Times New Roman"/>
          <w:i/>
          <w:iCs/>
          <w:sz w:val="28"/>
          <w:szCs w:val="28"/>
        </w:rPr>
        <w:t>Working with AI – Real Stories of Human-Machine Collaboration</w:t>
      </w:r>
      <w:r w:rsidRPr="003B3CE7">
        <w:rPr>
          <w:rFonts w:cs="Times New Roman"/>
          <w:sz w:val="28"/>
          <w:szCs w:val="28"/>
        </w:rPr>
        <w:t>” by</w:t>
      </w:r>
      <w:r>
        <w:rPr>
          <w:rFonts w:cs="Times New Roman"/>
          <w:sz w:val="28"/>
          <w:szCs w:val="28"/>
        </w:rPr>
        <w:t xml:space="preserve"> </w:t>
      </w:r>
      <w:r w:rsidRPr="003B3CE7">
        <w:rPr>
          <w:rFonts w:cs="Times New Roman"/>
          <w:sz w:val="28"/>
          <w:szCs w:val="28"/>
        </w:rPr>
        <w:t>Davenport and Miller</w:t>
      </w:r>
    </w:p>
    <w:p w14:paraId="7736CA49" w14:textId="400F2DEF" w:rsidR="003B3CE7" w:rsidRPr="00120A80" w:rsidRDefault="003B3CE7" w:rsidP="00120A80">
      <w:pPr>
        <w:pStyle w:val="ListParagraph"/>
        <w:numPr>
          <w:ilvl w:val="0"/>
          <w:numId w:val="20"/>
        </w:numPr>
        <w:rPr>
          <w:rFonts w:cs="Times New Roman"/>
          <w:sz w:val="28"/>
          <w:szCs w:val="28"/>
        </w:rPr>
      </w:pPr>
      <w:r>
        <w:rPr>
          <w:rFonts w:cs="Times New Roman"/>
          <w:i/>
          <w:iCs/>
          <w:sz w:val="28"/>
          <w:szCs w:val="28"/>
        </w:rPr>
        <w:t>“</w:t>
      </w:r>
      <w:r w:rsidRPr="003B3CE7">
        <w:rPr>
          <w:rFonts w:cs="Times New Roman"/>
          <w:i/>
          <w:iCs/>
          <w:sz w:val="28"/>
          <w:szCs w:val="28"/>
        </w:rPr>
        <w:t>Artificial Intelligence: A Modern Approach 3rd ed</w:t>
      </w:r>
      <w:r>
        <w:rPr>
          <w:rFonts w:cs="Times New Roman"/>
          <w:i/>
          <w:iCs/>
          <w:sz w:val="28"/>
          <w:szCs w:val="28"/>
        </w:rPr>
        <w:t>”</w:t>
      </w:r>
      <w:r w:rsidRPr="003B3CE7">
        <w:rPr>
          <w:rFonts w:cs="Times New Roman"/>
          <w:i/>
          <w:iCs/>
          <w:sz w:val="28"/>
          <w:szCs w:val="28"/>
        </w:rPr>
        <w:t>.</w:t>
      </w:r>
      <w:r w:rsidRPr="003B3CE7">
        <w:rPr>
          <w:rFonts w:cs="Times New Roman"/>
          <w:sz w:val="28"/>
          <w:szCs w:val="28"/>
        </w:rPr>
        <w:t xml:space="preserve">, Pearson, 2010. </w:t>
      </w:r>
      <w:r>
        <w:rPr>
          <w:rFonts w:cs="Times New Roman"/>
          <w:sz w:val="28"/>
          <w:szCs w:val="28"/>
        </w:rPr>
        <w:t xml:space="preserve"> By </w:t>
      </w:r>
      <w:r w:rsidRPr="003B3CE7">
        <w:rPr>
          <w:rFonts w:cs="Times New Roman"/>
          <w:sz w:val="28"/>
          <w:szCs w:val="28"/>
        </w:rPr>
        <w:t>Russell Stuart and Peter Norvig</w:t>
      </w:r>
    </w:p>
    <w:p w14:paraId="60F5A94B" w14:textId="679B81CA" w:rsidR="003B3CE7" w:rsidRPr="00120A80" w:rsidRDefault="001357F7" w:rsidP="003B3CE7">
      <w:pPr>
        <w:pStyle w:val="ListParagraph"/>
        <w:numPr>
          <w:ilvl w:val="0"/>
          <w:numId w:val="20"/>
        </w:numPr>
        <w:spacing w:line="240" w:lineRule="auto"/>
        <w:rPr>
          <w:rFonts w:ascii="Helvetica Neue" w:eastAsia="Times New Roman" w:hAnsi="Helvetica Neue" w:cs="Arial"/>
          <w:sz w:val="28"/>
          <w:szCs w:val="28"/>
        </w:rPr>
      </w:pPr>
      <w:r>
        <w:rPr>
          <w:sz w:val="32"/>
          <w:szCs w:val="32"/>
        </w:rPr>
        <w:t xml:space="preserve">GITHUB Website: </w:t>
      </w:r>
      <w:hyperlink r:id="rId13" w:history="1">
        <w:r w:rsidR="003B3CE7">
          <w:rPr>
            <w:rStyle w:val="Hyperlink"/>
            <w:rFonts w:ascii="Helvetica Neue" w:eastAsia="Times New Roman" w:hAnsi="Helvetica Neue" w:cs="Arial"/>
            <w:sz w:val="28"/>
            <w:szCs w:val="28"/>
          </w:rPr>
          <w:t>Curated Papers about Data Science &amp; Machine Learning</w:t>
        </w:r>
      </w:hyperlink>
    </w:p>
    <w:p w14:paraId="2F9A117F" w14:textId="42F7C8E6" w:rsidR="00FC684C" w:rsidRDefault="003B3CE7" w:rsidP="003B3CE7">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Additional reading references are included at the end of this document.</w:t>
      </w:r>
    </w:p>
    <w:p w14:paraId="004A71AE" w14:textId="7B5B3274" w:rsidR="00FC684C" w:rsidRPr="003B3CE7" w:rsidRDefault="00FC684C" w:rsidP="00E9561F">
      <w:pPr>
        <w:rPr>
          <w:rFonts w:ascii="Helvetica Neue" w:eastAsia="Times New Roman" w:hAnsi="Helvetica Neue" w:cs="Arial"/>
          <w:sz w:val="28"/>
          <w:szCs w:val="28"/>
        </w:rPr>
      </w:pPr>
    </w:p>
    <w:p w14:paraId="6525F542" w14:textId="308009EE" w:rsidR="001F1FE5" w:rsidRPr="008E4FBD" w:rsidRDefault="00F75884" w:rsidP="008E4FBD">
      <w:pPr>
        <w:pStyle w:val="Heading1"/>
        <w:rPr>
          <w:rFonts w:ascii="Helvetica Neue" w:hAnsi="Helvetica Neue"/>
          <w:sz w:val="28"/>
          <w:szCs w:val="28"/>
        </w:rPr>
      </w:pPr>
      <w:r w:rsidRPr="00E16777">
        <w:rPr>
          <w:rFonts w:ascii="Helvetica Neue" w:hAnsi="Helvetica Neue"/>
          <w:sz w:val="28"/>
          <w:szCs w:val="28"/>
        </w:rPr>
        <w:t xml:space="preserve">Course assignments and </w:t>
      </w:r>
      <w:r w:rsidRPr="00E9561F">
        <w:rPr>
          <w:rFonts w:ascii="Helvetica Neue" w:hAnsi="Helvetica Neue"/>
          <w:color w:val="auto"/>
          <w:sz w:val="28"/>
          <w:szCs w:val="28"/>
          <w:highlight w:val="red"/>
        </w:rPr>
        <w:t>assessments</w:t>
      </w:r>
      <w:bookmarkStart w:id="1" w:name="h.d8jj0dvqphqx" w:colFirst="0" w:colLast="0"/>
      <w:bookmarkEnd w:id="1"/>
    </w:p>
    <w:p w14:paraId="2185024C" w14:textId="7B71DC15" w:rsidR="009C3374" w:rsidRDefault="0082527A" w:rsidP="00787F5B">
      <w:pPr>
        <w:rPr>
          <w:rFonts w:ascii="Helvetica Neue" w:hAnsi="Helvetica Neue" w:cs="Arial"/>
          <w:b/>
          <w:bCs/>
          <w:sz w:val="28"/>
          <w:szCs w:val="28"/>
        </w:rPr>
      </w:pPr>
      <w:r w:rsidRPr="00E16777">
        <w:rPr>
          <w:rFonts w:ascii="Helvetica Neue" w:hAnsi="Helvetica Neue" w:cs="Arial"/>
          <w:b/>
          <w:bCs/>
          <w:sz w:val="28"/>
          <w:szCs w:val="28"/>
        </w:rPr>
        <w:t xml:space="preserve">Assignment </w:t>
      </w:r>
      <w:r w:rsidR="00411A74" w:rsidRPr="00E16777">
        <w:rPr>
          <w:rFonts w:ascii="Helvetica Neue" w:hAnsi="Helvetica Neue" w:cs="Arial"/>
          <w:b/>
          <w:bCs/>
          <w:sz w:val="28"/>
          <w:szCs w:val="28"/>
        </w:rPr>
        <w:t>S</w:t>
      </w:r>
      <w:r w:rsidRPr="00E16777">
        <w:rPr>
          <w:rFonts w:ascii="Helvetica Neue" w:hAnsi="Helvetica Neue" w:cs="Arial"/>
          <w:b/>
          <w:bCs/>
          <w:sz w:val="28"/>
          <w:szCs w:val="28"/>
        </w:rPr>
        <w:t>chedule</w:t>
      </w:r>
    </w:p>
    <w:p w14:paraId="7FF6E22A" w14:textId="2FCA3F2D" w:rsidR="008E4FBD" w:rsidRDefault="008E4FBD" w:rsidP="00787F5B">
      <w:pPr>
        <w:rPr>
          <w:rFonts w:ascii="Helvetica Neue" w:hAnsi="Helvetica Neue" w:cs="Arial"/>
          <w:sz w:val="24"/>
          <w:szCs w:val="24"/>
        </w:rPr>
      </w:pPr>
      <w:r w:rsidRPr="008E4FBD">
        <w:rPr>
          <w:rFonts w:ascii="Helvetica Neue" w:hAnsi="Helvetica Neue" w:cs="Arial"/>
          <w:sz w:val="24"/>
          <w:szCs w:val="24"/>
        </w:rPr>
        <w:t>(Completion of the Weekl</w:t>
      </w:r>
      <w:r w:rsidR="00DB1F0A">
        <w:rPr>
          <w:rFonts w:ascii="Helvetica Neue" w:hAnsi="Helvetica Neue" w:cs="Arial"/>
          <w:sz w:val="24"/>
          <w:szCs w:val="24"/>
        </w:rPr>
        <w:t>y</w:t>
      </w:r>
      <w:r w:rsidRPr="008E4FBD">
        <w:rPr>
          <w:rFonts w:ascii="Helvetica Neue" w:hAnsi="Helvetica Neue" w:cs="Arial"/>
          <w:sz w:val="24"/>
          <w:szCs w:val="24"/>
        </w:rPr>
        <w:t xml:space="preserve"> writing assignment is proof of attendance)</w:t>
      </w:r>
    </w:p>
    <w:p w14:paraId="5ADB6613" w14:textId="2EC47C87" w:rsidR="00A1213B" w:rsidRDefault="00A1213B" w:rsidP="00787F5B">
      <w:pPr>
        <w:rPr>
          <w:rFonts w:ascii="Helvetica Neue" w:hAnsi="Helvetica Neue" w:cs="Arial"/>
          <w:sz w:val="24"/>
          <w:szCs w:val="24"/>
        </w:rPr>
      </w:pPr>
      <w:r>
        <w:rPr>
          <w:rFonts w:ascii="Helvetica Neue" w:hAnsi="Helvetica Neue" w:cs="Arial"/>
          <w:sz w:val="24"/>
          <w:szCs w:val="24"/>
        </w:rPr>
        <w:t>(Detail about assignments will be provided in the weekly lesson videos and</w:t>
      </w:r>
      <w:r w:rsidR="000D2539">
        <w:rPr>
          <w:rFonts w:ascii="Helvetica Neue" w:hAnsi="Helvetica Neue" w:cs="Arial"/>
          <w:sz w:val="24"/>
          <w:szCs w:val="24"/>
        </w:rPr>
        <w:t xml:space="preserve"> </w:t>
      </w:r>
      <w:r>
        <w:rPr>
          <w:rFonts w:ascii="Helvetica Neue" w:hAnsi="Helvetica Neue" w:cs="Arial"/>
          <w:sz w:val="24"/>
          <w:szCs w:val="24"/>
        </w:rPr>
        <w:t>PPts)</w:t>
      </w:r>
    </w:p>
    <w:p w14:paraId="20957B3F" w14:textId="77777777" w:rsidR="004723D9" w:rsidRPr="008E4FBD" w:rsidRDefault="004723D9" w:rsidP="00787F5B">
      <w:pPr>
        <w:rPr>
          <w:rFonts w:ascii="Helvetica Neue" w:hAnsi="Helvetica Neue" w:cs="Arial"/>
          <w:sz w:val="24"/>
          <w:szCs w:val="24"/>
        </w:rPr>
      </w:pPr>
    </w:p>
    <w:bookmarkStart w:id="2" w:name="_MON_1744010160"/>
    <w:bookmarkEnd w:id="2"/>
    <w:p w14:paraId="37CCAAE0" w14:textId="201582B9" w:rsidR="00E33CFA" w:rsidRDefault="00670FCF" w:rsidP="005F721C">
      <w:pPr>
        <w:spacing w:line="240" w:lineRule="auto"/>
        <w:rPr>
          <w:rFonts w:ascii="Helvetica Neue" w:eastAsia="Times New Roman" w:hAnsi="Helvetica Neue" w:cs="Arial"/>
          <w:sz w:val="28"/>
          <w:szCs w:val="28"/>
        </w:rPr>
      </w:pPr>
      <w:ins w:id="3" w:author="Ken McNamara" w:date="2023-04-26T10:42:00Z">
        <w:r>
          <w:rPr>
            <w:rFonts w:ascii="Helvetica Neue" w:eastAsia="Times New Roman" w:hAnsi="Helvetica Neue" w:cs="Arial"/>
            <w:noProof/>
            <w:sz w:val="28"/>
            <w:szCs w:val="28"/>
          </w:rPr>
          <w:object w:dxaOrig="9800" w:dyaOrig="9360" w14:anchorId="10126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0.4pt;height:468pt;mso-width-percent:0;mso-height-percent:0;mso-width-percent:0;mso-height-percent:0" o:ole="">
              <v:imagedata r:id="rId14" o:title=""/>
            </v:shape>
            <o:OLEObject Type="Embed" ProgID="Excel.Sheet.12" ShapeID="_x0000_i1025" DrawAspect="Content" ObjectID="_1745113641" r:id="rId15"/>
          </w:object>
        </w:r>
      </w:ins>
    </w:p>
    <w:p w14:paraId="5080486E" w14:textId="553CE7B4" w:rsidR="00E33CFA" w:rsidRPr="00E16777" w:rsidRDefault="00E33CFA" w:rsidP="00E9561F">
      <w:pPr>
        <w:rPr>
          <w:rFonts w:ascii="Helvetica Neue" w:eastAsia="Times New Roman" w:hAnsi="Helvetica Neue" w:cs="Arial"/>
          <w:sz w:val="28"/>
          <w:szCs w:val="28"/>
        </w:rPr>
      </w:pPr>
    </w:p>
    <w:p w14:paraId="7F801923" w14:textId="0D927152" w:rsidR="00F75884" w:rsidRPr="00E16777" w:rsidRDefault="00F75884" w:rsidP="00F75884">
      <w:pPr>
        <w:pStyle w:val="Heading1"/>
        <w:rPr>
          <w:rFonts w:ascii="Helvetica Neue" w:hAnsi="Helvetica Neue"/>
          <w:sz w:val="28"/>
          <w:szCs w:val="28"/>
        </w:rPr>
      </w:pPr>
      <w:r w:rsidRPr="00E16777">
        <w:rPr>
          <w:rFonts w:ascii="Helvetica Neue" w:hAnsi="Helvetica Neue"/>
          <w:sz w:val="28"/>
          <w:szCs w:val="28"/>
        </w:rPr>
        <w:t>Course statements and policies</w:t>
      </w:r>
    </w:p>
    <w:p w14:paraId="1971E4BA" w14:textId="0DC2CCE4" w:rsidR="00EE0C02" w:rsidRPr="00E16777" w:rsidRDefault="00EE0C02" w:rsidP="00EE0C02">
      <w:pPr>
        <w:spacing w:line="240" w:lineRule="auto"/>
        <w:rPr>
          <w:rFonts w:ascii="Helvetica Neue" w:eastAsia="Times New Roman" w:hAnsi="Helvetica Neue" w:cs="Arial"/>
          <w:b/>
          <w:sz w:val="28"/>
          <w:szCs w:val="28"/>
        </w:rPr>
      </w:pPr>
      <w:bookmarkStart w:id="4" w:name="h.iqtn9ir9c9nn" w:colFirst="0" w:colLast="0"/>
      <w:bookmarkStart w:id="5" w:name="h.ujyjte37xoi" w:colFirst="0" w:colLast="0"/>
      <w:bookmarkStart w:id="6" w:name="h.pmksoftttq5t" w:colFirst="0" w:colLast="0"/>
      <w:bookmarkEnd w:id="4"/>
      <w:bookmarkEnd w:id="5"/>
      <w:bookmarkEnd w:id="6"/>
      <w:r w:rsidRPr="00E16777">
        <w:rPr>
          <w:rFonts w:ascii="Helvetica Neue" w:eastAsia="Times New Roman" w:hAnsi="Helvetica Neue" w:cs="Arial"/>
          <w:b/>
          <w:sz w:val="28"/>
          <w:szCs w:val="28"/>
        </w:rPr>
        <w:t>Participation Policy</w:t>
      </w:r>
    </w:p>
    <w:p w14:paraId="695ABD22" w14:textId="77777777" w:rsidR="00640C0D" w:rsidRPr="00E16777" w:rsidRDefault="00640C0D" w:rsidP="00640C0D">
      <w:pPr>
        <w:pStyle w:val="ListParagraph"/>
        <w:numPr>
          <w:ilvl w:val="0"/>
          <w:numId w:val="12"/>
        </w:numPr>
        <w:shd w:val="clear" w:color="auto" w:fill="FFFFFF"/>
        <w:spacing w:beforeAutospacing="1" w:after="100" w:afterAutospacing="1" w:line="240" w:lineRule="auto"/>
        <w:rPr>
          <w:rFonts w:ascii="Helvetica Neue" w:eastAsia="Times New Roman" w:hAnsi="Helvetica Neue" w:cs="Arial"/>
          <w:color w:val="000000" w:themeColor="text1"/>
          <w:sz w:val="28"/>
          <w:szCs w:val="28"/>
        </w:rPr>
      </w:pPr>
      <w:r w:rsidRPr="00E16777">
        <w:rPr>
          <w:rFonts w:ascii="Helvetica Neue" w:eastAsia="Times New Roman" w:hAnsi="Helvetica Neue" w:cs="Arial"/>
          <w:color w:val="000000" w:themeColor="text1"/>
          <w:sz w:val="28"/>
          <w:szCs w:val="28"/>
        </w:rPr>
        <w:t>This course is designed with weekly activities, discussion, and other forms of regular collaboration and communication.</w:t>
      </w:r>
    </w:p>
    <w:p w14:paraId="2D3EB521" w14:textId="42A22081" w:rsidR="00640C0D" w:rsidRPr="00E16777" w:rsidRDefault="00640C0D" w:rsidP="00640C0D">
      <w:pPr>
        <w:pStyle w:val="ListParagraph"/>
        <w:numPr>
          <w:ilvl w:val="0"/>
          <w:numId w:val="12"/>
        </w:numPr>
        <w:shd w:val="clear" w:color="auto" w:fill="FFFFFF"/>
        <w:spacing w:beforeAutospacing="1" w:after="100" w:afterAutospacing="1" w:line="240" w:lineRule="auto"/>
        <w:rPr>
          <w:rFonts w:ascii="Helvetica Neue" w:eastAsia="Times New Roman" w:hAnsi="Helvetica Neue" w:cs="Arial"/>
          <w:color w:val="000000" w:themeColor="text1"/>
          <w:sz w:val="28"/>
          <w:szCs w:val="28"/>
        </w:rPr>
      </w:pPr>
      <w:r w:rsidRPr="00E16777">
        <w:rPr>
          <w:rFonts w:ascii="Helvetica Neue" w:eastAsia="Times New Roman" w:hAnsi="Helvetica Neue" w:cs="Arial"/>
          <w:color w:val="000000" w:themeColor="text1"/>
          <w:sz w:val="28"/>
          <w:szCs w:val="28"/>
        </w:rPr>
        <w:t xml:space="preserve">It is recommended that you log into your course 3 to 4 times a week and check your official Ball State email account daily to view announcements and prepare for </w:t>
      </w:r>
      <w:r w:rsidR="00332C2F" w:rsidRPr="00E16777">
        <w:rPr>
          <w:rFonts w:ascii="Helvetica Neue" w:eastAsia="Times New Roman" w:hAnsi="Helvetica Neue" w:cs="Arial"/>
          <w:color w:val="000000" w:themeColor="text1"/>
          <w:sz w:val="28"/>
          <w:szCs w:val="28"/>
        </w:rPr>
        <w:t>class.</w:t>
      </w:r>
    </w:p>
    <w:p w14:paraId="58492463" w14:textId="60C5C1F6" w:rsidR="00640C0D" w:rsidRPr="00E16777" w:rsidRDefault="00640C0D" w:rsidP="00640C0D">
      <w:pPr>
        <w:pStyle w:val="ListParagraph"/>
        <w:numPr>
          <w:ilvl w:val="0"/>
          <w:numId w:val="12"/>
        </w:numPr>
        <w:shd w:val="clear" w:color="auto" w:fill="FFFFFF"/>
        <w:spacing w:beforeAutospacing="1" w:after="100" w:afterAutospacing="1" w:line="240" w:lineRule="auto"/>
        <w:rPr>
          <w:rFonts w:ascii="Helvetica Neue" w:eastAsia="Times New Roman" w:hAnsi="Helvetica Neue" w:cs="Arial"/>
          <w:color w:val="000000" w:themeColor="text1"/>
          <w:sz w:val="28"/>
          <w:szCs w:val="28"/>
        </w:rPr>
      </w:pPr>
      <w:r w:rsidRPr="00E16777">
        <w:rPr>
          <w:rFonts w:ascii="Helvetica Neue" w:eastAsia="Times New Roman" w:hAnsi="Helvetica Neue" w:cs="Arial"/>
          <w:color w:val="000000" w:themeColor="text1"/>
          <w:sz w:val="28"/>
          <w:szCs w:val="28"/>
        </w:rPr>
        <w:lastRenderedPageBreak/>
        <w:t>Complete all assignments, quizzes, tests, and any other activities by the stated due date</w:t>
      </w:r>
      <w:r w:rsidR="00332C2F" w:rsidRPr="00E16777">
        <w:rPr>
          <w:rFonts w:ascii="Helvetica Neue" w:eastAsia="Times New Roman" w:hAnsi="Helvetica Neue" w:cs="Arial"/>
          <w:color w:val="000000" w:themeColor="text1"/>
          <w:sz w:val="28"/>
          <w:szCs w:val="28"/>
        </w:rPr>
        <w:t>s</w:t>
      </w:r>
      <w:r w:rsidRPr="00E16777">
        <w:rPr>
          <w:rFonts w:ascii="Helvetica Neue" w:eastAsia="Times New Roman" w:hAnsi="Helvetica Neue" w:cs="Arial"/>
          <w:color w:val="000000" w:themeColor="text1"/>
          <w:sz w:val="28"/>
          <w:szCs w:val="28"/>
        </w:rPr>
        <w:t>.</w:t>
      </w:r>
    </w:p>
    <w:p w14:paraId="56CED145" w14:textId="59B779A5" w:rsidR="00EE0C02" w:rsidRPr="00E16777" w:rsidRDefault="00EE0C02" w:rsidP="00EE0C02">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t>Feedback Policy</w:t>
      </w:r>
    </w:p>
    <w:p w14:paraId="00A08BC7" w14:textId="1DB07E8D" w:rsidR="00640C0D" w:rsidRPr="00E16777" w:rsidRDefault="00640C0D" w:rsidP="00640C0D">
      <w:pPr>
        <w:pStyle w:val="ListParagraph"/>
        <w:numPr>
          <w:ilvl w:val="0"/>
          <w:numId w:val="14"/>
        </w:numPr>
        <w:shd w:val="clear" w:color="auto" w:fill="FFFFFF"/>
        <w:spacing w:beforeAutospacing="1" w:after="100" w:afterAutospacing="1" w:line="240" w:lineRule="auto"/>
        <w:rPr>
          <w:rFonts w:ascii="Helvetica Neue" w:eastAsia="Times New Roman" w:hAnsi="Helvetica Neue" w:cs="Arial"/>
          <w:color w:val="000000" w:themeColor="text1"/>
          <w:sz w:val="28"/>
          <w:szCs w:val="28"/>
        </w:rPr>
      </w:pPr>
      <w:r w:rsidRPr="00E16777">
        <w:rPr>
          <w:rFonts w:ascii="Helvetica Neue" w:eastAsia="Times New Roman" w:hAnsi="Helvetica Neue" w:cs="Arial"/>
          <w:color w:val="000000" w:themeColor="text1"/>
          <w:sz w:val="28"/>
          <w:szCs w:val="28"/>
        </w:rPr>
        <w:t>I will respond to email from your official Ball State email address within 24 hours during week days (Monday-Friday) and within 48 hours on the weekend.</w:t>
      </w:r>
    </w:p>
    <w:p w14:paraId="488199EA" w14:textId="117F06BF" w:rsidR="00640C0D" w:rsidRPr="00E16777" w:rsidRDefault="007F34CF" w:rsidP="00640C0D">
      <w:pPr>
        <w:pStyle w:val="ListParagraph"/>
        <w:numPr>
          <w:ilvl w:val="0"/>
          <w:numId w:val="14"/>
        </w:numPr>
        <w:shd w:val="clear" w:color="auto" w:fill="FFFFFF"/>
        <w:spacing w:beforeAutospacing="1" w:after="100" w:afterAutospacing="1" w:line="240" w:lineRule="auto"/>
        <w:rPr>
          <w:rFonts w:ascii="Helvetica Neue" w:eastAsia="Times New Roman" w:hAnsi="Helvetica Neue" w:cs="Arial"/>
          <w:color w:val="000000" w:themeColor="text1"/>
          <w:sz w:val="28"/>
          <w:szCs w:val="28"/>
        </w:rPr>
      </w:pPr>
      <w:r w:rsidRPr="00E16777">
        <w:rPr>
          <w:rFonts w:ascii="Helvetica Neue" w:eastAsia="Times New Roman" w:hAnsi="Helvetica Neue" w:cs="Arial"/>
          <w:color w:val="000000" w:themeColor="text1"/>
          <w:sz w:val="28"/>
          <w:szCs w:val="28"/>
        </w:rPr>
        <w:t>I</w:t>
      </w:r>
      <w:r w:rsidR="00640C0D" w:rsidRPr="00E16777">
        <w:rPr>
          <w:rFonts w:ascii="Helvetica Neue" w:eastAsia="Times New Roman" w:hAnsi="Helvetica Neue" w:cs="Arial"/>
          <w:color w:val="000000" w:themeColor="text1"/>
          <w:sz w:val="28"/>
          <w:szCs w:val="28"/>
        </w:rPr>
        <w:t xml:space="preserve"> will read every discussion post but I will not always personally comment on posts.  </w:t>
      </w:r>
    </w:p>
    <w:p w14:paraId="3A5FB6BF" w14:textId="337EC3D7" w:rsidR="00640C0D" w:rsidRPr="00E16777" w:rsidRDefault="00640C0D" w:rsidP="00640C0D">
      <w:pPr>
        <w:pStyle w:val="ListParagraph"/>
        <w:numPr>
          <w:ilvl w:val="0"/>
          <w:numId w:val="14"/>
        </w:numPr>
        <w:shd w:val="clear" w:color="auto" w:fill="FFFFFF"/>
        <w:spacing w:beforeAutospacing="1" w:after="100" w:afterAutospacing="1" w:line="240" w:lineRule="auto"/>
        <w:rPr>
          <w:rFonts w:ascii="Helvetica Neue" w:eastAsia="Times New Roman" w:hAnsi="Helvetica Neue" w:cs="Arial"/>
          <w:color w:val="000000" w:themeColor="text1"/>
          <w:sz w:val="28"/>
          <w:szCs w:val="28"/>
        </w:rPr>
      </w:pPr>
      <w:r w:rsidRPr="00E16777">
        <w:rPr>
          <w:rFonts w:ascii="Helvetica Neue" w:eastAsia="Times New Roman" w:hAnsi="Helvetica Neue" w:cs="Arial"/>
          <w:color w:val="000000" w:themeColor="text1"/>
          <w:sz w:val="28"/>
          <w:szCs w:val="28"/>
        </w:rPr>
        <w:t>I will grade your assignments no later than within 5 business days of submission.</w:t>
      </w:r>
    </w:p>
    <w:p w14:paraId="21D804E3" w14:textId="0BF0828A" w:rsidR="00640C0D" w:rsidRPr="00E16777" w:rsidRDefault="007F34CF" w:rsidP="00640C0D">
      <w:pPr>
        <w:pStyle w:val="ListParagraph"/>
        <w:numPr>
          <w:ilvl w:val="0"/>
          <w:numId w:val="14"/>
        </w:numPr>
        <w:shd w:val="clear" w:color="auto" w:fill="FFFFFF"/>
        <w:spacing w:beforeAutospacing="1" w:after="100" w:afterAutospacing="1" w:line="240" w:lineRule="auto"/>
        <w:rPr>
          <w:rFonts w:ascii="Helvetica Neue" w:eastAsia="Times New Roman" w:hAnsi="Helvetica Neue" w:cs="Arial"/>
          <w:color w:val="000000" w:themeColor="text1"/>
          <w:sz w:val="28"/>
          <w:szCs w:val="28"/>
        </w:rPr>
      </w:pPr>
      <w:r w:rsidRPr="00E16777">
        <w:rPr>
          <w:rFonts w:ascii="Helvetica Neue" w:eastAsia="Times New Roman" w:hAnsi="Helvetica Neue" w:cs="Arial"/>
          <w:color w:val="000000" w:themeColor="text1"/>
          <w:sz w:val="28"/>
          <w:szCs w:val="28"/>
        </w:rPr>
        <w:t>Contact</w:t>
      </w:r>
      <w:r w:rsidR="00640C0D" w:rsidRPr="00E16777">
        <w:rPr>
          <w:rFonts w:ascii="Helvetica Neue" w:eastAsia="Times New Roman" w:hAnsi="Helvetica Neue" w:cs="Arial"/>
          <w:color w:val="000000" w:themeColor="text1"/>
          <w:sz w:val="28"/>
          <w:szCs w:val="28"/>
        </w:rPr>
        <w:t xml:space="preserve"> me </w:t>
      </w:r>
      <w:r w:rsidRPr="00E16777">
        <w:rPr>
          <w:rFonts w:ascii="Helvetica Neue" w:eastAsia="Times New Roman" w:hAnsi="Helvetica Neue" w:cs="Arial"/>
          <w:color w:val="000000" w:themeColor="text1"/>
          <w:sz w:val="28"/>
          <w:szCs w:val="28"/>
        </w:rPr>
        <w:t>directly</w:t>
      </w:r>
      <w:r w:rsidR="00640C0D" w:rsidRPr="00E16777">
        <w:rPr>
          <w:rFonts w:ascii="Helvetica Neue" w:eastAsia="Times New Roman" w:hAnsi="Helvetica Neue" w:cs="Arial"/>
          <w:color w:val="000000" w:themeColor="text1"/>
          <w:sz w:val="28"/>
          <w:szCs w:val="28"/>
        </w:rPr>
        <w:t xml:space="preserve"> if you have questions or concerns about your performance in class.</w:t>
      </w:r>
    </w:p>
    <w:p w14:paraId="0F68C01F" w14:textId="39737732" w:rsidR="00640C0D" w:rsidRPr="00E16777" w:rsidRDefault="00EE0C02" w:rsidP="00640C0D">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t xml:space="preserve">Late </w:t>
      </w:r>
      <w:r w:rsidR="001F1FE5" w:rsidRPr="00E16777">
        <w:rPr>
          <w:rFonts w:ascii="Helvetica Neue" w:eastAsia="Times New Roman" w:hAnsi="Helvetica Neue" w:cs="Arial"/>
          <w:b/>
          <w:sz w:val="28"/>
          <w:szCs w:val="28"/>
        </w:rPr>
        <w:t xml:space="preserve">Assignment </w:t>
      </w:r>
      <w:r w:rsidRPr="00E16777">
        <w:rPr>
          <w:rFonts w:ascii="Helvetica Neue" w:eastAsia="Times New Roman" w:hAnsi="Helvetica Neue" w:cs="Arial"/>
          <w:b/>
          <w:sz w:val="28"/>
          <w:szCs w:val="28"/>
        </w:rPr>
        <w:t xml:space="preserve">Policy </w:t>
      </w:r>
    </w:p>
    <w:p w14:paraId="5F0F71C4" w14:textId="77777777" w:rsidR="00640C0D" w:rsidRPr="00E16777" w:rsidRDefault="00640C0D" w:rsidP="00640C0D">
      <w:pPr>
        <w:pStyle w:val="ListParagraph"/>
        <w:numPr>
          <w:ilvl w:val="0"/>
          <w:numId w:val="16"/>
        </w:numPr>
        <w:spacing w:line="240" w:lineRule="auto"/>
        <w:rPr>
          <w:rFonts w:ascii="Helvetica Neue" w:eastAsia="Times New Roman" w:hAnsi="Helvetica Neue" w:cs="Arial"/>
          <w:b/>
          <w:sz w:val="28"/>
          <w:szCs w:val="28"/>
        </w:rPr>
      </w:pPr>
      <w:r w:rsidRPr="00E16777">
        <w:rPr>
          <w:rFonts w:ascii="Helvetica Neue" w:eastAsia="Times New Roman" w:hAnsi="Helvetica Neue" w:cs="Arial"/>
          <w:color w:val="000000" w:themeColor="text1"/>
          <w:sz w:val="28"/>
          <w:szCs w:val="28"/>
        </w:rPr>
        <w:t>All assignments are due by midnight EST/EDT time on the due dates indicated.</w:t>
      </w:r>
    </w:p>
    <w:p w14:paraId="3BC87DC3" w14:textId="2C429BEA" w:rsidR="00640C0D" w:rsidRPr="00E16777" w:rsidRDefault="000D2539" w:rsidP="00640C0D">
      <w:pPr>
        <w:pStyle w:val="ListParagraph"/>
        <w:numPr>
          <w:ilvl w:val="0"/>
          <w:numId w:val="16"/>
        </w:numPr>
        <w:spacing w:line="240" w:lineRule="auto"/>
        <w:rPr>
          <w:rFonts w:ascii="Helvetica Neue" w:eastAsia="Times New Roman" w:hAnsi="Helvetica Neue" w:cs="Arial"/>
          <w:b/>
          <w:sz w:val="28"/>
          <w:szCs w:val="28"/>
        </w:rPr>
      </w:pPr>
      <w:r>
        <w:rPr>
          <w:rFonts w:ascii="Helvetica Neue" w:eastAsia="Times New Roman" w:hAnsi="Helvetica Neue" w:cs="Arial"/>
          <w:color w:val="000000" w:themeColor="text1"/>
          <w:sz w:val="28"/>
          <w:szCs w:val="28"/>
        </w:rPr>
        <w:t>If you can’t meet the due date for a writing assignment please contact me to work something out.  We all need deadlines but jobs and family commitments can get in the way.</w:t>
      </w:r>
    </w:p>
    <w:p w14:paraId="39CE7BE5" w14:textId="28656FD2" w:rsidR="00640C0D" w:rsidRPr="00E16777" w:rsidRDefault="00640C0D" w:rsidP="00640C0D">
      <w:pPr>
        <w:pStyle w:val="ListParagraph"/>
        <w:numPr>
          <w:ilvl w:val="0"/>
          <w:numId w:val="16"/>
        </w:numPr>
        <w:spacing w:line="240" w:lineRule="auto"/>
        <w:rPr>
          <w:rFonts w:ascii="Helvetica Neue" w:eastAsia="Times New Roman" w:hAnsi="Helvetica Neue" w:cs="Arial"/>
          <w:b/>
          <w:sz w:val="28"/>
          <w:szCs w:val="28"/>
        </w:rPr>
      </w:pPr>
      <w:r w:rsidRPr="00E16777">
        <w:rPr>
          <w:rFonts w:ascii="Helvetica Neue" w:eastAsia="Times New Roman" w:hAnsi="Helvetica Neue" w:cs="Arial"/>
          <w:color w:val="000000" w:themeColor="text1"/>
          <w:sz w:val="28"/>
          <w:szCs w:val="28"/>
        </w:rPr>
        <w:t>Internet connectivity and technical issues may occur and impede you from turning in work on time.</w:t>
      </w:r>
      <w:r w:rsidR="008F13A7">
        <w:rPr>
          <w:rFonts w:ascii="Helvetica Neue" w:eastAsia="Times New Roman" w:hAnsi="Helvetica Neue" w:cs="Arial"/>
          <w:color w:val="000000" w:themeColor="text1"/>
          <w:sz w:val="28"/>
          <w:szCs w:val="28"/>
        </w:rPr>
        <w:t xml:space="preserve">  Call my phone when this occurs.</w:t>
      </w:r>
    </w:p>
    <w:p w14:paraId="2F519404" w14:textId="67A82CE0" w:rsidR="00640C0D" w:rsidRPr="00E16777" w:rsidRDefault="00640C0D" w:rsidP="00640C0D">
      <w:pPr>
        <w:pStyle w:val="ListParagraph"/>
        <w:numPr>
          <w:ilvl w:val="0"/>
          <w:numId w:val="16"/>
        </w:numPr>
        <w:spacing w:line="240" w:lineRule="auto"/>
        <w:rPr>
          <w:rFonts w:ascii="Helvetica Neue" w:eastAsia="Times New Roman" w:hAnsi="Helvetica Neue" w:cs="Arial"/>
          <w:b/>
          <w:sz w:val="28"/>
          <w:szCs w:val="28"/>
        </w:rPr>
      </w:pPr>
      <w:r w:rsidRPr="00E16777">
        <w:rPr>
          <w:rFonts w:ascii="Helvetica Neue" w:eastAsia="Times New Roman" w:hAnsi="Helvetica Neue" w:cs="Arial"/>
          <w:color w:val="000000" w:themeColor="text1"/>
          <w:sz w:val="28"/>
          <w:szCs w:val="28"/>
        </w:rPr>
        <w:t>You have one (1) permitted late assignment to allow for these issues, to which you can turn in one assignment 24 hours late.</w:t>
      </w:r>
    </w:p>
    <w:p w14:paraId="41E81520" w14:textId="5421CA0F" w:rsidR="00640C0D" w:rsidRPr="00E16777" w:rsidRDefault="00640C0D" w:rsidP="00640C0D">
      <w:pPr>
        <w:pStyle w:val="ListParagraph"/>
        <w:numPr>
          <w:ilvl w:val="0"/>
          <w:numId w:val="16"/>
        </w:numPr>
        <w:spacing w:line="240" w:lineRule="auto"/>
        <w:rPr>
          <w:rFonts w:ascii="Helvetica Neue" w:eastAsia="Times New Roman" w:hAnsi="Helvetica Neue" w:cs="Arial"/>
          <w:b/>
          <w:sz w:val="28"/>
          <w:szCs w:val="28"/>
        </w:rPr>
      </w:pPr>
      <w:r w:rsidRPr="00E16777">
        <w:rPr>
          <w:rFonts w:ascii="Helvetica Neue" w:eastAsia="Times New Roman" w:hAnsi="Helvetica Neue" w:cs="Arial"/>
          <w:color w:val="000000" w:themeColor="text1"/>
          <w:sz w:val="28"/>
          <w:szCs w:val="28"/>
        </w:rPr>
        <w:t>Canvas will not accept assignments for grading after 11:59 pm on the final day of class.</w:t>
      </w:r>
    </w:p>
    <w:p w14:paraId="3D353B56" w14:textId="77777777" w:rsidR="00EE0C02" w:rsidRPr="00E16777" w:rsidRDefault="00EE0C02" w:rsidP="000B77A6">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t>Assignment Submission Policy</w:t>
      </w:r>
    </w:p>
    <w:p w14:paraId="3E321946" w14:textId="77777777" w:rsidR="00EE0C02" w:rsidRPr="00E16777" w:rsidRDefault="00EE0C02" w:rsidP="00EE0C02">
      <w:pPr>
        <w:pStyle w:val="ListParagraph"/>
        <w:numPr>
          <w:ilvl w:val="0"/>
          <w:numId w:val="5"/>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All assignments should be submitted as Word documents with extensions of .doc or .docx unless otherwise indicated in the assignment description.</w:t>
      </w:r>
    </w:p>
    <w:p w14:paraId="784430E0" w14:textId="4B609CFA" w:rsidR="004723D9" w:rsidRDefault="00EE0C02" w:rsidP="00EE0C02">
      <w:pPr>
        <w:pStyle w:val="ListParagraph"/>
        <w:numPr>
          <w:ilvl w:val="0"/>
          <w:numId w:val="5"/>
        </w:numPr>
        <w:spacing w:line="240" w:lineRule="auto"/>
        <w:rPr>
          <w:rFonts w:ascii="Helvetica Neue" w:eastAsia="Times New Roman" w:hAnsi="Helvetica Neue" w:cs="Arial"/>
          <w:b/>
          <w:sz w:val="28"/>
          <w:szCs w:val="28"/>
        </w:rPr>
      </w:pPr>
      <w:r w:rsidRPr="00E16777">
        <w:rPr>
          <w:rFonts w:ascii="Helvetica Neue" w:eastAsia="Times New Roman" w:hAnsi="Helvetica Neue" w:cs="Arial"/>
          <w:bCs/>
          <w:sz w:val="28"/>
          <w:szCs w:val="28"/>
        </w:rPr>
        <w:t>Assignments, unless otherwise indicated</w:t>
      </w:r>
      <w:r w:rsidR="00915642" w:rsidRPr="00E16777">
        <w:rPr>
          <w:rFonts w:ascii="Helvetica Neue" w:eastAsia="Times New Roman" w:hAnsi="Helvetica Neue" w:cs="Arial"/>
          <w:bCs/>
          <w:sz w:val="28"/>
          <w:szCs w:val="28"/>
        </w:rPr>
        <w:t>,</w:t>
      </w:r>
      <w:r w:rsidRPr="00E16777">
        <w:rPr>
          <w:rFonts w:ascii="Helvetica Neue" w:eastAsia="Times New Roman" w:hAnsi="Helvetica Neue" w:cs="Arial"/>
          <w:bCs/>
          <w:sz w:val="28"/>
          <w:szCs w:val="28"/>
        </w:rPr>
        <w:t xml:space="preserve"> should be submitted using the assignment link in the module</w:t>
      </w:r>
      <w:r w:rsidRPr="00E16777">
        <w:rPr>
          <w:rFonts w:ascii="Helvetica Neue" w:eastAsia="Times New Roman" w:hAnsi="Helvetica Neue" w:cs="Arial"/>
          <w:b/>
          <w:sz w:val="28"/>
          <w:szCs w:val="28"/>
        </w:rPr>
        <w:t xml:space="preserve">. </w:t>
      </w:r>
    </w:p>
    <w:p w14:paraId="0EE6E80B" w14:textId="31926920" w:rsidR="004723D9" w:rsidRPr="004723D9" w:rsidRDefault="004723D9" w:rsidP="004723D9">
      <w:pPr>
        <w:rPr>
          <w:rFonts w:ascii="Helvetica Neue" w:eastAsia="Times New Roman" w:hAnsi="Helvetica Neue" w:cs="Arial"/>
          <w:b/>
          <w:sz w:val="28"/>
          <w:szCs w:val="28"/>
        </w:rPr>
      </w:pPr>
      <w:r>
        <w:rPr>
          <w:rFonts w:ascii="Helvetica Neue" w:eastAsia="Times New Roman" w:hAnsi="Helvetica Neue" w:cs="Arial"/>
          <w:b/>
          <w:sz w:val="28"/>
          <w:szCs w:val="28"/>
        </w:rPr>
        <w:br w:type="page"/>
      </w:r>
    </w:p>
    <w:p w14:paraId="6365D7CE" w14:textId="2BF88648" w:rsidR="00EE0C02" w:rsidRPr="00E16777" w:rsidRDefault="00EE0C02" w:rsidP="00EE0C02">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lastRenderedPageBreak/>
        <w:t xml:space="preserve">Grading Policy </w:t>
      </w:r>
    </w:p>
    <w:p w14:paraId="4FF50846" w14:textId="4C7D38B7" w:rsidR="00131ADB" w:rsidRPr="00E16777" w:rsidRDefault="00131ADB" w:rsidP="00131ADB">
      <w:pPr>
        <w:spacing w:line="240" w:lineRule="auto"/>
        <w:rPr>
          <w:rStyle w:val="Hyperlink"/>
          <w:rFonts w:ascii="Helvetica Neue" w:eastAsia="Times New Roman" w:hAnsi="Helvetica Neue" w:cs="Arial"/>
          <w:bCs/>
          <w:sz w:val="28"/>
          <w:szCs w:val="28"/>
        </w:rPr>
      </w:pPr>
      <w:r w:rsidRPr="00E16777">
        <w:rPr>
          <w:rFonts w:ascii="Helvetica Neue" w:eastAsia="Times New Roman" w:hAnsi="Helvetica Neue" w:cs="Arial"/>
          <w:bCs/>
          <w:sz w:val="28"/>
          <w:szCs w:val="28"/>
        </w:rPr>
        <w:t xml:space="preserve">It is my policy that appropriate evaluation of your academic performance is an integral part of your learning experience. In the absence of mistake, fraud, bad faith or incompetence, I will be the key decision-maker on the assignment of grades. For information </w:t>
      </w:r>
      <w:r w:rsidR="005176BC" w:rsidRPr="00E16777">
        <w:rPr>
          <w:rFonts w:ascii="Helvetica Neue" w:eastAsia="Times New Roman" w:hAnsi="Helvetica Neue" w:cs="Arial"/>
          <w:bCs/>
          <w:sz w:val="28"/>
          <w:szCs w:val="28"/>
        </w:rPr>
        <w:t>concerning</w:t>
      </w:r>
      <w:r w:rsidRPr="00E16777">
        <w:rPr>
          <w:rFonts w:ascii="Helvetica Neue" w:eastAsia="Times New Roman" w:hAnsi="Helvetica Neue" w:cs="Arial"/>
          <w:bCs/>
          <w:sz w:val="28"/>
          <w:szCs w:val="28"/>
        </w:rPr>
        <w:t xml:space="preserve"> grade appeal</w:t>
      </w:r>
      <w:r w:rsidR="005176BC" w:rsidRPr="00E16777">
        <w:rPr>
          <w:rFonts w:ascii="Helvetica Neue" w:eastAsia="Times New Roman" w:hAnsi="Helvetica Neue" w:cs="Arial"/>
          <w:bCs/>
          <w:sz w:val="28"/>
          <w:szCs w:val="28"/>
        </w:rPr>
        <w:t>s</w:t>
      </w:r>
      <w:r w:rsidRPr="00E16777">
        <w:rPr>
          <w:rFonts w:ascii="Helvetica Neue" w:eastAsia="Times New Roman" w:hAnsi="Helvetica Neue" w:cs="Arial"/>
          <w:bCs/>
          <w:sz w:val="28"/>
          <w:szCs w:val="28"/>
        </w:rPr>
        <w:t xml:space="preserve">, </w:t>
      </w:r>
      <w:hyperlink r:id="rId16" w:history="1">
        <w:r w:rsidRPr="00E16777">
          <w:rPr>
            <w:rStyle w:val="Hyperlink"/>
            <w:rFonts w:ascii="Helvetica Neue" w:eastAsia="Times New Roman" w:hAnsi="Helvetica Neue" w:cs="Arial"/>
            <w:bCs/>
            <w:sz w:val="28"/>
            <w:szCs w:val="28"/>
          </w:rPr>
          <w:t>consult the Ball State website</w:t>
        </w:r>
      </w:hyperlink>
      <w:r w:rsidR="002C040F" w:rsidRPr="00E16777">
        <w:rPr>
          <w:rStyle w:val="Hyperlink"/>
          <w:rFonts w:ascii="Helvetica Neue" w:eastAsia="Times New Roman" w:hAnsi="Helvetica Neue" w:cs="Arial"/>
          <w:bCs/>
          <w:sz w:val="28"/>
          <w:szCs w:val="28"/>
        </w:rPr>
        <w:t>.</w:t>
      </w:r>
    </w:p>
    <w:p w14:paraId="74C75005" w14:textId="77777777" w:rsidR="008F13A7" w:rsidRDefault="008F13A7" w:rsidP="00131ADB">
      <w:pPr>
        <w:spacing w:line="240" w:lineRule="auto"/>
        <w:rPr>
          <w:rFonts w:ascii="Helvetica Neue" w:eastAsia="Times New Roman" w:hAnsi="Helvetica Neue" w:cs="Arial"/>
          <w:b/>
          <w:sz w:val="28"/>
          <w:szCs w:val="28"/>
        </w:rPr>
      </w:pPr>
    </w:p>
    <w:p w14:paraId="77B0A5C0" w14:textId="12641DC0" w:rsidR="005176BC" w:rsidRDefault="005176BC" w:rsidP="00131ADB">
      <w:pPr>
        <w:spacing w:line="240" w:lineRule="auto"/>
        <w:rPr>
          <w:rFonts w:ascii="Helvetica Neue" w:eastAsia="Times New Roman" w:hAnsi="Helvetica Neue" w:cs="Arial"/>
          <w:sz w:val="28"/>
          <w:szCs w:val="28"/>
        </w:rPr>
      </w:pPr>
      <w:r w:rsidRPr="00E16777">
        <w:rPr>
          <w:rFonts w:ascii="Helvetica Neue" w:eastAsia="Times New Roman" w:hAnsi="Helvetica Neue" w:cs="Arial"/>
          <w:b/>
          <w:sz w:val="28"/>
          <w:szCs w:val="28"/>
        </w:rPr>
        <w:t>Grade Distribution</w:t>
      </w:r>
      <w:r w:rsidR="00E501DC">
        <w:rPr>
          <w:rFonts w:ascii="Helvetica Neue" w:eastAsia="Times New Roman" w:hAnsi="Helvetica Neue" w:cs="Arial"/>
          <w:sz w:val="28"/>
          <w:szCs w:val="28"/>
        </w:rPr>
        <w:t xml:space="preserve"> </w:t>
      </w:r>
    </w:p>
    <w:p w14:paraId="458AC7A1" w14:textId="18BCF57C" w:rsidR="00E501DC" w:rsidRDefault="00E501DC" w:rsidP="00131ADB">
      <w:pPr>
        <w:spacing w:line="240" w:lineRule="auto"/>
        <w:rPr>
          <w:rFonts w:ascii="Helvetica Neue" w:eastAsia="Times New Roman" w:hAnsi="Helvetica Neue" w:cs="Arial"/>
          <w:sz w:val="28"/>
          <w:szCs w:val="28"/>
        </w:rPr>
      </w:pPr>
      <w:r>
        <w:rPr>
          <w:rFonts w:ascii="Helvetica Neue" w:eastAsia="Times New Roman" w:hAnsi="Helvetica Neue" w:cs="Arial"/>
          <w:sz w:val="28"/>
          <w:szCs w:val="28"/>
        </w:rPr>
        <w:t>The Grading scale for this course</w:t>
      </w:r>
      <w:r w:rsidR="0027454C">
        <w:rPr>
          <w:rFonts w:ascii="Helvetica Neue" w:eastAsia="Times New Roman" w:hAnsi="Helvetica Neue" w:cs="Arial"/>
          <w:sz w:val="28"/>
          <w:szCs w:val="28"/>
        </w:rPr>
        <w:t xml:space="preserve"> - based on 256 possible total points</w:t>
      </w:r>
      <w:r>
        <w:rPr>
          <w:rFonts w:ascii="Helvetica Neue" w:eastAsia="Times New Roman" w:hAnsi="Helvetica Neue" w:cs="Arial"/>
          <w:sz w:val="28"/>
          <w:szCs w:val="28"/>
        </w:rPr>
        <w:t>:</w:t>
      </w:r>
    </w:p>
    <w:tbl>
      <w:tblPr>
        <w:tblW w:w="5761" w:type="dxa"/>
        <w:tblLook w:val="04A0" w:firstRow="1" w:lastRow="0" w:firstColumn="1" w:lastColumn="0" w:noHBand="0" w:noVBand="1"/>
      </w:tblPr>
      <w:tblGrid>
        <w:gridCol w:w="917"/>
        <w:gridCol w:w="314"/>
        <w:gridCol w:w="917"/>
        <w:gridCol w:w="222"/>
        <w:gridCol w:w="1710"/>
        <w:gridCol w:w="222"/>
        <w:gridCol w:w="770"/>
        <w:gridCol w:w="954"/>
      </w:tblGrid>
      <w:tr w:rsidR="0027454C" w:rsidRPr="0027454C" w14:paraId="6EA233C4" w14:textId="77777777" w:rsidTr="0027454C">
        <w:trPr>
          <w:trHeight w:val="420"/>
        </w:trPr>
        <w:tc>
          <w:tcPr>
            <w:tcW w:w="2061" w:type="dxa"/>
            <w:gridSpan w:val="3"/>
            <w:tcBorders>
              <w:top w:val="nil"/>
              <w:left w:val="nil"/>
              <w:bottom w:val="nil"/>
              <w:right w:val="nil"/>
            </w:tcBorders>
            <w:shd w:val="clear" w:color="auto" w:fill="auto"/>
            <w:noWrap/>
            <w:vAlign w:val="bottom"/>
            <w:hideMark/>
          </w:tcPr>
          <w:p w14:paraId="6F794234"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Total Points</w:t>
            </w:r>
          </w:p>
        </w:tc>
        <w:tc>
          <w:tcPr>
            <w:tcW w:w="2000" w:type="dxa"/>
            <w:gridSpan w:val="3"/>
            <w:tcBorders>
              <w:top w:val="nil"/>
              <w:left w:val="nil"/>
              <w:bottom w:val="nil"/>
              <w:right w:val="nil"/>
            </w:tcBorders>
            <w:shd w:val="clear" w:color="auto" w:fill="auto"/>
            <w:noWrap/>
            <w:vAlign w:val="bottom"/>
            <w:hideMark/>
          </w:tcPr>
          <w:p w14:paraId="19EDB536"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Letter Grade</w:t>
            </w:r>
          </w:p>
        </w:tc>
        <w:tc>
          <w:tcPr>
            <w:tcW w:w="1700" w:type="dxa"/>
            <w:gridSpan w:val="2"/>
            <w:tcBorders>
              <w:top w:val="nil"/>
              <w:left w:val="nil"/>
              <w:bottom w:val="nil"/>
              <w:right w:val="nil"/>
            </w:tcBorders>
            <w:shd w:val="clear" w:color="auto" w:fill="auto"/>
            <w:noWrap/>
            <w:vAlign w:val="bottom"/>
            <w:hideMark/>
          </w:tcPr>
          <w:p w14:paraId="4F4D96E2"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 xml:space="preserve">        ~%</w:t>
            </w:r>
          </w:p>
        </w:tc>
      </w:tr>
      <w:tr w:rsidR="0027454C" w:rsidRPr="0027454C" w14:paraId="2D9E467D" w14:textId="77777777" w:rsidTr="0027454C">
        <w:trPr>
          <w:trHeight w:val="420"/>
        </w:trPr>
        <w:tc>
          <w:tcPr>
            <w:tcW w:w="917" w:type="dxa"/>
            <w:tcBorders>
              <w:top w:val="nil"/>
              <w:left w:val="nil"/>
              <w:bottom w:val="nil"/>
              <w:right w:val="nil"/>
            </w:tcBorders>
            <w:shd w:val="clear" w:color="auto" w:fill="auto"/>
            <w:noWrap/>
            <w:vAlign w:val="bottom"/>
            <w:hideMark/>
          </w:tcPr>
          <w:p w14:paraId="5FA8D3F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238</w:t>
            </w:r>
          </w:p>
        </w:tc>
        <w:tc>
          <w:tcPr>
            <w:tcW w:w="227" w:type="dxa"/>
            <w:tcBorders>
              <w:top w:val="nil"/>
              <w:left w:val="nil"/>
              <w:bottom w:val="nil"/>
              <w:right w:val="nil"/>
            </w:tcBorders>
            <w:shd w:val="clear" w:color="auto" w:fill="auto"/>
            <w:noWrap/>
            <w:vAlign w:val="bottom"/>
            <w:hideMark/>
          </w:tcPr>
          <w:p w14:paraId="6AD8D557"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w:t>
            </w:r>
          </w:p>
        </w:tc>
        <w:tc>
          <w:tcPr>
            <w:tcW w:w="917" w:type="dxa"/>
            <w:tcBorders>
              <w:top w:val="nil"/>
              <w:left w:val="nil"/>
              <w:bottom w:val="nil"/>
              <w:right w:val="nil"/>
            </w:tcBorders>
            <w:shd w:val="clear" w:color="auto" w:fill="auto"/>
            <w:noWrap/>
            <w:vAlign w:val="bottom"/>
            <w:hideMark/>
          </w:tcPr>
          <w:p w14:paraId="1B7D5B4D"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256</w:t>
            </w:r>
          </w:p>
        </w:tc>
        <w:tc>
          <w:tcPr>
            <w:tcW w:w="145" w:type="dxa"/>
            <w:tcBorders>
              <w:top w:val="nil"/>
              <w:left w:val="nil"/>
              <w:bottom w:val="nil"/>
              <w:right w:val="nil"/>
            </w:tcBorders>
            <w:shd w:val="clear" w:color="auto" w:fill="auto"/>
            <w:noWrap/>
            <w:vAlign w:val="bottom"/>
            <w:hideMark/>
          </w:tcPr>
          <w:p w14:paraId="332453A5"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p>
        </w:tc>
        <w:tc>
          <w:tcPr>
            <w:tcW w:w="1710" w:type="dxa"/>
            <w:tcBorders>
              <w:top w:val="nil"/>
              <w:left w:val="nil"/>
              <w:bottom w:val="nil"/>
              <w:right w:val="nil"/>
            </w:tcBorders>
            <w:shd w:val="clear" w:color="auto" w:fill="auto"/>
            <w:noWrap/>
            <w:vAlign w:val="bottom"/>
            <w:hideMark/>
          </w:tcPr>
          <w:p w14:paraId="13A99D09" w14:textId="77777777" w:rsidR="0027454C" w:rsidRPr="0027454C" w:rsidRDefault="0027454C" w:rsidP="0027454C">
            <w:pPr>
              <w:spacing w:before="0" w:after="0" w:line="240" w:lineRule="auto"/>
              <w:rPr>
                <w:rFonts w:ascii="Times New Roman" w:eastAsia="Times New Roman" w:hAnsi="Times New Roman" w:cs="Times New Roman"/>
                <w:sz w:val="32"/>
                <w:szCs w:val="32"/>
              </w:rPr>
            </w:pPr>
            <w:r w:rsidRPr="0027454C">
              <w:rPr>
                <w:rFonts w:ascii="Times New Roman" w:eastAsia="Times New Roman" w:hAnsi="Times New Roman" w:cs="Times New Roman"/>
                <w:sz w:val="32"/>
                <w:szCs w:val="32"/>
              </w:rPr>
              <w:t>A</w:t>
            </w:r>
          </w:p>
        </w:tc>
        <w:tc>
          <w:tcPr>
            <w:tcW w:w="145" w:type="dxa"/>
            <w:tcBorders>
              <w:top w:val="nil"/>
              <w:left w:val="nil"/>
              <w:bottom w:val="nil"/>
              <w:right w:val="nil"/>
            </w:tcBorders>
            <w:shd w:val="clear" w:color="auto" w:fill="auto"/>
            <w:noWrap/>
            <w:vAlign w:val="bottom"/>
            <w:hideMark/>
          </w:tcPr>
          <w:p w14:paraId="6CFA2FAB" w14:textId="77777777" w:rsidR="0027454C" w:rsidRPr="0027454C" w:rsidRDefault="0027454C" w:rsidP="0027454C">
            <w:pPr>
              <w:spacing w:before="0" w:after="0" w:line="240" w:lineRule="auto"/>
              <w:rPr>
                <w:rFonts w:ascii="Times New Roman" w:eastAsia="Times New Roman" w:hAnsi="Times New Roman" w:cs="Times New Roman"/>
                <w:sz w:val="32"/>
                <w:szCs w:val="32"/>
              </w:rPr>
            </w:pPr>
          </w:p>
        </w:tc>
        <w:tc>
          <w:tcPr>
            <w:tcW w:w="746" w:type="dxa"/>
            <w:tcBorders>
              <w:top w:val="nil"/>
              <w:left w:val="nil"/>
              <w:bottom w:val="nil"/>
              <w:right w:val="nil"/>
            </w:tcBorders>
            <w:shd w:val="clear" w:color="auto" w:fill="auto"/>
            <w:noWrap/>
            <w:vAlign w:val="bottom"/>
            <w:hideMark/>
          </w:tcPr>
          <w:p w14:paraId="5503A550"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93%</w:t>
            </w:r>
          </w:p>
        </w:tc>
        <w:tc>
          <w:tcPr>
            <w:tcW w:w="954" w:type="dxa"/>
            <w:tcBorders>
              <w:top w:val="nil"/>
              <w:left w:val="nil"/>
              <w:bottom w:val="nil"/>
              <w:right w:val="nil"/>
            </w:tcBorders>
            <w:shd w:val="clear" w:color="auto" w:fill="auto"/>
            <w:noWrap/>
            <w:vAlign w:val="bottom"/>
            <w:hideMark/>
          </w:tcPr>
          <w:p w14:paraId="07E9C103"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100%</w:t>
            </w:r>
          </w:p>
        </w:tc>
      </w:tr>
      <w:tr w:rsidR="0027454C" w:rsidRPr="0027454C" w14:paraId="3FFA9105" w14:textId="77777777" w:rsidTr="0027454C">
        <w:trPr>
          <w:trHeight w:val="420"/>
        </w:trPr>
        <w:tc>
          <w:tcPr>
            <w:tcW w:w="917" w:type="dxa"/>
            <w:tcBorders>
              <w:top w:val="nil"/>
              <w:left w:val="nil"/>
              <w:bottom w:val="nil"/>
              <w:right w:val="nil"/>
            </w:tcBorders>
            <w:shd w:val="clear" w:color="auto" w:fill="auto"/>
            <w:noWrap/>
            <w:vAlign w:val="bottom"/>
            <w:hideMark/>
          </w:tcPr>
          <w:p w14:paraId="2C02FE4E"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230</w:t>
            </w:r>
          </w:p>
        </w:tc>
        <w:tc>
          <w:tcPr>
            <w:tcW w:w="227" w:type="dxa"/>
            <w:tcBorders>
              <w:top w:val="nil"/>
              <w:left w:val="nil"/>
              <w:bottom w:val="nil"/>
              <w:right w:val="nil"/>
            </w:tcBorders>
            <w:shd w:val="clear" w:color="auto" w:fill="auto"/>
            <w:noWrap/>
            <w:vAlign w:val="bottom"/>
            <w:hideMark/>
          </w:tcPr>
          <w:p w14:paraId="09E2C876"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w:t>
            </w:r>
          </w:p>
        </w:tc>
        <w:tc>
          <w:tcPr>
            <w:tcW w:w="917" w:type="dxa"/>
            <w:tcBorders>
              <w:top w:val="nil"/>
              <w:left w:val="nil"/>
              <w:bottom w:val="nil"/>
              <w:right w:val="nil"/>
            </w:tcBorders>
            <w:shd w:val="clear" w:color="auto" w:fill="auto"/>
            <w:noWrap/>
            <w:vAlign w:val="bottom"/>
            <w:hideMark/>
          </w:tcPr>
          <w:p w14:paraId="5C310D57"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237</w:t>
            </w:r>
          </w:p>
        </w:tc>
        <w:tc>
          <w:tcPr>
            <w:tcW w:w="145" w:type="dxa"/>
            <w:tcBorders>
              <w:top w:val="nil"/>
              <w:left w:val="nil"/>
              <w:bottom w:val="nil"/>
              <w:right w:val="nil"/>
            </w:tcBorders>
            <w:shd w:val="clear" w:color="auto" w:fill="auto"/>
            <w:noWrap/>
            <w:vAlign w:val="bottom"/>
            <w:hideMark/>
          </w:tcPr>
          <w:p w14:paraId="60D99E77"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p>
        </w:tc>
        <w:tc>
          <w:tcPr>
            <w:tcW w:w="1710" w:type="dxa"/>
            <w:tcBorders>
              <w:top w:val="nil"/>
              <w:left w:val="nil"/>
              <w:bottom w:val="nil"/>
              <w:right w:val="nil"/>
            </w:tcBorders>
            <w:shd w:val="clear" w:color="auto" w:fill="auto"/>
            <w:noWrap/>
            <w:vAlign w:val="bottom"/>
            <w:hideMark/>
          </w:tcPr>
          <w:p w14:paraId="17A12F99" w14:textId="77777777" w:rsidR="0027454C" w:rsidRPr="0027454C" w:rsidRDefault="0027454C" w:rsidP="0027454C">
            <w:pPr>
              <w:spacing w:before="0" w:after="0" w:line="240" w:lineRule="auto"/>
              <w:rPr>
                <w:rFonts w:ascii="Times New Roman" w:eastAsia="Times New Roman" w:hAnsi="Times New Roman" w:cs="Times New Roman"/>
                <w:sz w:val="32"/>
                <w:szCs w:val="32"/>
              </w:rPr>
            </w:pPr>
            <w:r w:rsidRPr="0027454C">
              <w:rPr>
                <w:rFonts w:ascii="Times New Roman" w:eastAsia="Times New Roman" w:hAnsi="Times New Roman" w:cs="Times New Roman"/>
                <w:sz w:val="32"/>
                <w:szCs w:val="32"/>
              </w:rPr>
              <w:t>A-</w:t>
            </w:r>
          </w:p>
        </w:tc>
        <w:tc>
          <w:tcPr>
            <w:tcW w:w="145" w:type="dxa"/>
            <w:tcBorders>
              <w:top w:val="nil"/>
              <w:left w:val="nil"/>
              <w:bottom w:val="nil"/>
              <w:right w:val="nil"/>
            </w:tcBorders>
            <w:shd w:val="clear" w:color="auto" w:fill="auto"/>
            <w:noWrap/>
            <w:vAlign w:val="bottom"/>
            <w:hideMark/>
          </w:tcPr>
          <w:p w14:paraId="1DABB76F" w14:textId="77777777" w:rsidR="0027454C" w:rsidRPr="0027454C" w:rsidRDefault="0027454C" w:rsidP="0027454C">
            <w:pPr>
              <w:spacing w:before="0" w:after="0" w:line="240" w:lineRule="auto"/>
              <w:rPr>
                <w:rFonts w:ascii="Times New Roman" w:eastAsia="Times New Roman" w:hAnsi="Times New Roman" w:cs="Times New Roman"/>
                <w:sz w:val="32"/>
                <w:szCs w:val="32"/>
              </w:rPr>
            </w:pPr>
          </w:p>
        </w:tc>
        <w:tc>
          <w:tcPr>
            <w:tcW w:w="746" w:type="dxa"/>
            <w:tcBorders>
              <w:top w:val="nil"/>
              <w:left w:val="nil"/>
              <w:bottom w:val="nil"/>
              <w:right w:val="nil"/>
            </w:tcBorders>
            <w:shd w:val="clear" w:color="auto" w:fill="auto"/>
            <w:noWrap/>
            <w:vAlign w:val="bottom"/>
            <w:hideMark/>
          </w:tcPr>
          <w:p w14:paraId="5FA8CF4D"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90%</w:t>
            </w:r>
          </w:p>
        </w:tc>
        <w:tc>
          <w:tcPr>
            <w:tcW w:w="954" w:type="dxa"/>
            <w:tcBorders>
              <w:top w:val="nil"/>
              <w:left w:val="nil"/>
              <w:bottom w:val="nil"/>
              <w:right w:val="nil"/>
            </w:tcBorders>
            <w:shd w:val="clear" w:color="auto" w:fill="auto"/>
            <w:noWrap/>
            <w:vAlign w:val="bottom"/>
            <w:hideMark/>
          </w:tcPr>
          <w:p w14:paraId="6A259CBB"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93%</w:t>
            </w:r>
          </w:p>
        </w:tc>
      </w:tr>
      <w:tr w:rsidR="0027454C" w:rsidRPr="0027454C" w14:paraId="688E0DA2" w14:textId="77777777" w:rsidTr="0027454C">
        <w:trPr>
          <w:trHeight w:val="420"/>
        </w:trPr>
        <w:tc>
          <w:tcPr>
            <w:tcW w:w="917" w:type="dxa"/>
            <w:tcBorders>
              <w:top w:val="nil"/>
              <w:left w:val="nil"/>
              <w:bottom w:val="nil"/>
              <w:right w:val="nil"/>
            </w:tcBorders>
            <w:shd w:val="clear" w:color="auto" w:fill="auto"/>
            <w:noWrap/>
            <w:vAlign w:val="bottom"/>
            <w:hideMark/>
          </w:tcPr>
          <w:p w14:paraId="0A9A338D"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222</w:t>
            </w:r>
          </w:p>
        </w:tc>
        <w:tc>
          <w:tcPr>
            <w:tcW w:w="227" w:type="dxa"/>
            <w:tcBorders>
              <w:top w:val="nil"/>
              <w:left w:val="nil"/>
              <w:bottom w:val="nil"/>
              <w:right w:val="nil"/>
            </w:tcBorders>
            <w:shd w:val="clear" w:color="auto" w:fill="auto"/>
            <w:noWrap/>
            <w:vAlign w:val="bottom"/>
            <w:hideMark/>
          </w:tcPr>
          <w:p w14:paraId="58B86DAE"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w:t>
            </w:r>
          </w:p>
        </w:tc>
        <w:tc>
          <w:tcPr>
            <w:tcW w:w="917" w:type="dxa"/>
            <w:tcBorders>
              <w:top w:val="nil"/>
              <w:left w:val="nil"/>
              <w:bottom w:val="nil"/>
              <w:right w:val="nil"/>
            </w:tcBorders>
            <w:shd w:val="clear" w:color="auto" w:fill="auto"/>
            <w:noWrap/>
            <w:vAlign w:val="bottom"/>
            <w:hideMark/>
          </w:tcPr>
          <w:p w14:paraId="365494A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229</w:t>
            </w:r>
          </w:p>
        </w:tc>
        <w:tc>
          <w:tcPr>
            <w:tcW w:w="145" w:type="dxa"/>
            <w:tcBorders>
              <w:top w:val="nil"/>
              <w:left w:val="nil"/>
              <w:bottom w:val="nil"/>
              <w:right w:val="nil"/>
            </w:tcBorders>
            <w:shd w:val="clear" w:color="auto" w:fill="auto"/>
            <w:noWrap/>
            <w:vAlign w:val="bottom"/>
            <w:hideMark/>
          </w:tcPr>
          <w:p w14:paraId="65D7F92D"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p>
        </w:tc>
        <w:tc>
          <w:tcPr>
            <w:tcW w:w="1710" w:type="dxa"/>
            <w:tcBorders>
              <w:top w:val="nil"/>
              <w:left w:val="nil"/>
              <w:bottom w:val="nil"/>
              <w:right w:val="nil"/>
            </w:tcBorders>
            <w:shd w:val="clear" w:color="auto" w:fill="auto"/>
            <w:noWrap/>
            <w:vAlign w:val="bottom"/>
            <w:hideMark/>
          </w:tcPr>
          <w:p w14:paraId="297F0EC3" w14:textId="77777777" w:rsidR="0027454C" w:rsidRPr="0027454C" w:rsidRDefault="0027454C" w:rsidP="0027454C">
            <w:pPr>
              <w:spacing w:before="0" w:after="0" w:line="240" w:lineRule="auto"/>
              <w:rPr>
                <w:rFonts w:ascii="Times New Roman" w:eastAsia="Times New Roman" w:hAnsi="Times New Roman" w:cs="Times New Roman"/>
                <w:sz w:val="32"/>
                <w:szCs w:val="32"/>
              </w:rPr>
            </w:pPr>
            <w:r w:rsidRPr="0027454C">
              <w:rPr>
                <w:rFonts w:ascii="Times New Roman" w:eastAsia="Times New Roman" w:hAnsi="Times New Roman" w:cs="Times New Roman"/>
                <w:sz w:val="32"/>
                <w:szCs w:val="32"/>
              </w:rPr>
              <w:t>B+</w:t>
            </w:r>
          </w:p>
        </w:tc>
        <w:tc>
          <w:tcPr>
            <w:tcW w:w="145" w:type="dxa"/>
            <w:tcBorders>
              <w:top w:val="nil"/>
              <w:left w:val="nil"/>
              <w:bottom w:val="nil"/>
              <w:right w:val="nil"/>
            </w:tcBorders>
            <w:shd w:val="clear" w:color="auto" w:fill="auto"/>
            <w:noWrap/>
            <w:vAlign w:val="bottom"/>
            <w:hideMark/>
          </w:tcPr>
          <w:p w14:paraId="0A661966" w14:textId="77777777" w:rsidR="0027454C" w:rsidRPr="0027454C" w:rsidRDefault="0027454C" w:rsidP="0027454C">
            <w:pPr>
              <w:spacing w:before="0" w:after="0" w:line="240" w:lineRule="auto"/>
              <w:rPr>
                <w:rFonts w:ascii="Times New Roman" w:eastAsia="Times New Roman" w:hAnsi="Times New Roman" w:cs="Times New Roman"/>
                <w:sz w:val="32"/>
                <w:szCs w:val="32"/>
              </w:rPr>
            </w:pPr>
          </w:p>
        </w:tc>
        <w:tc>
          <w:tcPr>
            <w:tcW w:w="746" w:type="dxa"/>
            <w:tcBorders>
              <w:top w:val="nil"/>
              <w:left w:val="nil"/>
              <w:bottom w:val="nil"/>
              <w:right w:val="nil"/>
            </w:tcBorders>
            <w:shd w:val="clear" w:color="auto" w:fill="auto"/>
            <w:noWrap/>
            <w:vAlign w:val="bottom"/>
            <w:hideMark/>
          </w:tcPr>
          <w:p w14:paraId="09E90745"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87%</w:t>
            </w:r>
          </w:p>
        </w:tc>
        <w:tc>
          <w:tcPr>
            <w:tcW w:w="954" w:type="dxa"/>
            <w:tcBorders>
              <w:top w:val="nil"/>
              <w:left w:val="nil"/>
              <w:bottom w:val="nil"/>
              <w:right w:val="nil"/>
            </w:tcBorders>
            <w:shd w:val="clear" w:color="auto" w:fill="auto"/>
            <w:noWrap/>
            <w:vAlign w:val="bottom"/>
            <w:hideMark/>
          </w:tcPr>
          <w:p w14:paraId="4BC891CC"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89%</w:t>
            </w:r>
          </w:p>
        </w:tc>
      </w:tr>
      <w:tr w:rsidR="0027454C" w:rsidRPr="0027454C" w14:paraId="33E90353" w14:textId="77777777" w:rsidTr="0027454C">
        <w:trPr>
          <w:trHeight w:val="420"/>
        </w:trPr>
        <w:tc>
          <w:tcPr>
            <w:tcW w:w="917" w:type="dxa"/>
            <w:tcBorders>
              <w:top w:val="nil"/>
              <w:left w:val="nil"/>
              <w:bottom w:val="nil"/>
              <w:right w:val="nil"/>
            </w:tcBorders>
            <w:shd w:val="clear" w:color="auto" w:fill="auto"/>
            <w:noWrap/>
            <w:vAlign w:val="bottom"/>
            <w:hideMark/>
          </w:tcPr>
          <w:p w14:paraId="2CADE77B"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212</w:t>
            </w:r>
          </w:p>
        </w:tc>
        <w:tc>
          <w:tcPr>
            <w:tcW w:w="227" w:type="dxa"/>
            <w:tcBorders>
              <w:top w:val="nil"/>
              <w:left w:val="nil"/>
              <w:bottom w:val="nil"/>
              <w:right w:val="nil"/>
            </w:tcBorders>
            <w:shd w:val="clear" w:color="auto" w:fill="auto"/>
            <w:noWrap/>
            <w:vAlign w:val="bottom"/>
            <w:hideMark/>
          </w:tcPr>
          <w:p w14:paraId="2696152E"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w:t>
            </w:r>
          </w:p>
        </w:tc>
        <w:tc>
          <w:tcPr>
            <w:tcW w:w="917" w:type="dxa"/>
            <w:tcBorders>
              <w:top w:val="nil"/>
              <w:left w:val="nil"/>
              <w:bottom w:val="nil"/>
              <w:right w:val="nil"/>
            </w:tcBorders>
            <w:shd w:val="clear" w:color="auto" w:fill="auto"/>
            <w:noWrap/>
            <w:vAlign w:val="bottom"/>
            <w:hideMark/>
          </w:tcPr>
          <w:p w14:paraId="66B741BA"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221</w:t>
            </w:r>
          </w:p>
        </w:tc>
        <w:tc>
          <w:tcPr>
            <w:tcW w:w="145" w:type="dxa"/>
            <w:tcBorders>
              <w:top w:val="nil"/>
              <w:left w:val="nil"/>
              <w:bottom w:val="nil"/>
              <w:right w:val="nil"/>
            </w:tcBorders>
            <w:shd w:val="clear" w:color="auto" w:fill="auto"/>
            <w:noWrap/>
            <w:vAlign w:val="bottom"/>
            <w:hideMark/>
          </w:tcPr>
          <w:p w14:paraId="1F61695E"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p>
        </w:tc>
        <w:tc>
          <w:tcPr>
            <w:tcW w:w="1710" w:type="dxa"/>
            <w:tcBorders>
              <w:top w:val="nil"/>
              <w:left w:val="nil"/>
              <w:bottom w:val="nil"/>
              <w:right w:val="nil"/>
            </w:tcBorders>
            <w:shd w:val="clear" w:color="auto" w:fill="auto"/>
            <w:noWrap/>
            <w:vAlign w:val="bottom"/>
            <w:hideMark/>
          </w:tcPr>
          <w:p w14:paraId="77140B18" w14:textId="77777777" w:rsidR="0027454C" w:rsidRPr="0027454C" w:rsidRDefault="0027454C" w:rsidP="0027454C">
            <w:pPr>
              <w:spacing w:before="0" w:after="0" w:line="240" w:lineRule="auto"/>
              <w:rPr>
                <w:rFonts w:ascii="Times New Roman" w:eastAsia="Times New Roman" w:hAnsi="Times New Roman" w:cs="Times New Roman"/>
                <w:sz w:val="32"/>
                <w:szCs w:val="32"/>
              </w:rPr>
            </w:pPr>
            <w:r w:rsidRPr="0027454C">
              <w:rPr>
                <w:rFonts w:ascii="Times New Roman" w:eastAsia="Times New Roman" w:hAnsi="Times New Roman" w:cs="Times New Roman"/>
                <w:sz w:val="32"/>
                <w:szCs w:val="32"/>
              </w:rPr>
              <w:t>B</w:t>
            </w:r>
          </w:p>
        </w:tc>
        <w:tc>
          <w:tcPr>
            <w:tcW w:w="145" w:type="dxa"/>
            <w:tcBorders>
              <w:top w:val="nil"/>
              <w:left w:val="nil"/>
              <w:bottom w:val="nil"/>
              <w:right w:val="nil"/>
            </w:tcBorders>
            <w:shd w:val="clear" w:color="auto" w:fill="auto"/>
            <w:noWrap/>
            <w:vAlign w:val="bottom"/>
            <w:hideMark/>
          </w:tcPr>
          <w:p w14:paraId="56FA90A7" w14:textId="77777777" w:rsidR="0027454C" w:rsidRPr="0027454C" w:rsidRDefault="0027454C" w:rsidP="0027454C">
            <w:pPr>
              <w:spacing w:before="0" w:after="0" w:line="240" w:lineRule="auto"/>
              <w:rPr>
                <w:rFonts w:ascii="Times New Roman" w:eastAsia="Times New Roman" w:hAnsi="Times New Roman" w:cs="Times New Roman"/>
                <w:sz w:val="32"/>
                <w:szCs w:val="32"/>
              </w:rPr>
            </w:pPr>
          </w:p>
        </w:tc>
        <w:tc>
          <w:tcPr>
            <w:tcW w:w="746" w:type="dxa"/>
            <w:tcBorders>
              <w:top w:val="nil"/>
              <w:left w:val="nil"/>
              <w:bottom w:val="nil"/>
              <w:right w:val="nil"/>
            </w:tcBorders>
            <w:shd w:val="clear" w:color="auto" w:fill="auto"/>
            <w:noWrap/>
            <w:vAlign w:val="bottom"/>
            <w:hideMark/>
          </w:tcPr>
          <w:p w14:paraId="658C371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83%</w:t>
            </w:r>
          </w:p>
        </w:tc>
        <w:tc>
          <w:tcPr>
            <w:tcW w:w="954" w:type="dxa"/>
            <w:tcBorders>
              <w:top w:val="nil"/>
              <w:left w:val="nil"/>
              <w:bottom w:val="nil"/>
              <w:right w:val="nil"/>
            </w:tcBorders>
            <w:shd w:val="clear" w:color="auto" w:fill="auto"/>
            <w:noWrap/>
            <w:vAlign w:val="bottom"/>
            <w:hideMark/>
          </w:tcPr>
          <w:p w14:paraId="4F2AB184"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86%</w:t>
            </w:r>
          </w:p>
        </w:tc>
      </w:tr>
      <w:tr w:rsidR="0027454C" w:rsidRPr="0027454C" w14:paraId="43DD500F" w14:textId="77777777" w:rsidTr="0027454C">
        <w:trPr>
          <w:trHeight w:val="420"/>
        </w:trPr>
        <w:tc>
          <w:tcPr>
            <w:tcW w:w="917" w:type="dxa"/>
            <w:tcBorders>
              <w:top w:val="nil"/>
              <w:left w:val="nil"/>
              <w:bottom w:val="nil"/>
              <w:right w:val="nil"/>
            </w:tcBorders>
            <w:shd w:val="clear" w:color="auto" w:fill="auto"/>
            <w:noWrap/>
            <w:vAlign w:val="bottom"/>
            <w:hideMark/>
          </w:tcPr>
          <w:p w14:paraId="0D314FFC"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204</w:t>
            </w:r>
          </w:p>
        </w:tc>
        <w:tc>
          <w:tcPr>
            <w:tcW w:w="227" w:type="dxa"/>
            <w:tcBorders>
              <w:top w:val="nil"/>
              <w:left w:val="nil"/>
              <w:bottom w:val="nil"/>
              <w:right w:val="nil"/>
            </w:tcBorders>
            <w:shd w:val="clear" w:color="auto" w:fill="auto"/>
            <w:noWrap/>
            <w:vAlign w:val="bottom"/>
            <w:hideMark/>
          </w:tcPr>
          <w:p w14:paraId="37D63F4E"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w:t>
            </w:r>
          </w:p>
        </w:tc>
        <w:tc>
          <w:tcPr>
            <w:tcW w:w="917" w:type="dxa"/>
            <w:tcBorders>
              <w:top w:val="nil"/>
              <w:left w:val="nil"/>
              <w:bottom w:val="nil"/>
              <w:right w:val="nil"/>
            </w:tcBorders>
            <w:shd w:val="clear" w:color="auto" w:fill="auto"/>
            <w:noWrap/>
            <w:vAlign w:val="bottom"/>
            <w:hideMark/>
          </w:tcPr>
          <w:p w14:paraId="31475520"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211</w:t>
            </w:r>
          </w:p>
        </w:tc>
        <w:tc>
          <w:tcPr>
            <w:tcW w:w="145" w:type="dxa"/>
            <w:tcBorders>
              <w:top w:val="nil"/>
              <w:left w:val="nil"/>
              <w:bottom w:val="nil"/>
              <w:right w:val="nil"/>
            </w:tcBorders>
            <w:shd w:val="clear" w:color="auto" w:fill="auto"/>
            <w:noWrap/>
            <w:vAlign w:val="bottom"/>
            <w:hideMark/>
          </w:tcPr>
          <w:p w14:paraId="1899728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p>
        </w:tc>
        <w:tc>
          <w:tcPr>
            <w:tcW w:w="1710" w:type="dxa"/>
            <w:tcBorders>
              <w:top w:val="nil"/>
              <w:left w:val="nil"/>
              <w:bottom w:val="nil"/>
              <w:right w:val="nil"/>
            </w:tcBorders>
            <w:shd w:val="clear" w:color="auto" w:fill="auto"/>
            <w:noWrap/>
            <w:vAlign w:val="bottom"/>
            <w:hideMark/>
          </w:tcPr>
          <w:p w14:paraId="51CBB74D" w14:textId="77777777" w:rsidR="0027454C" w:rsidRPr="0027454C" w:rsidRDefault="0027454C" w:rsidP="0027454C">
            <w:pPr>
              <w:spacing w:before="0" w:after="0" w:line="240" w:lineRule="auto"/>
              <w:rPr>
                <w:rFonts w:ascii="Times New Roman" w:eastAsia="Times New Roman" w:hAnsi="Times New Roman" w:cs="Times New Roman"/>
                <w:sz w:val="32"/>
                <w:szCs w:val="32"/>
              </w:rPr>
            </w:pPr>
            <w:r w:rsidRPr="0027454C">
              <w:rPr>
                <w:rFonts w:ascii="Times New Roman" w:eastAsia="Times New Roman" w:hAnsi="Times New Roman" w:cs="Times New Roman"/>
                <w:sz w:val="32"/>
                <w:szCs w:val="32"/>
              </w:rPr>
              <w:t>B-</w:t>
            </w:r>
          </w:p>
        </w:tc>
        <w:tc>
          <w:tcPr>
            <w:tcW w:w="145" w:type="dxa"/>
            <w:tcBorders>
              <w:top w:val="nil"/>
              <w:left w:val="nil"/>
              <w:bottom w:val="nil"/>
              <w:right w:val="nil"/>
            </w:tcBorders>
            <w:shd w:val="clear" w:color="auto" w:fill="auto"/>
            <w:noWrap/>
            <w:vAlign w:val="bottom"/>
            <w:hideMark/>
          </w:tcPr>
          <w:p w14:paraId="0F43F465" w14:textId="77777777" w:rsidR="0027454C" w:rsidRPr="0027454C" w:rsidRDefault="0027454C" w:rsidP="0027454C">
            <w:pPr>
              <w:spacing w:before="0" w:after="0" w:line="240" w:lineRule="auto"/>
              <w:rPr>
                <w:rFonts w:ascii="Times New Roman" w:eastAsia="Times New Roman" w:hAnsi="Times New Roman" w:cs="Times New Roman"/>
                <w:sz w:val="32"/>
                <w:szCs w:val="32"/>
              </w:rPr>
            </w:pPr>
          </w:p>
        </w:tc>
        <w:tc>
          <w:tcPr>
            <w:tcW w:w="746" w:type="dxa"/>
            <w:tcBorders>
              <w:top w:val="nil"/>
              <w:left w:val="nil"/>
              <w:bottom w:val="nil"/>
              <w:right w:val="nil"/>
            </w:tcBorders>
            <w:shd w:val="clear" w:color="auto" w:fill="auto"/>
            <w:noWrap/>
            <w:vAlign w:val="bottom"/>
            <w:hideMark/>
          </w:tcPr>
          <w:p w14:paraId="3D037DFD"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80%</w:t>
            </w:r>
          </w:p>
        </w:tc>
        <w:tc>
          <w:tcPr>
            <w:tcW w:w="954" w:type="dxa"/>
            <w:tcBorders>
              <w:top w:val="nil"/>
              <w:left w:val="nil"/>
              <w:bottom w:val="nil"/>
              <w:right w:val="nil"/>
            </w:tcBorders>
            <w:shd w:val="clear" w:color="auto" w:fill="auto"/>
            <w:noWrap/>
            <w:vAlign w:val="bottom"/>
            <w:hideMark/>
          </w:tcPr>
          <w:p w14:paraId="4A052EB2"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82%</w:t>
            </w:r>
          </w:p>
        </w:tc>
      </w:tr>
      <w:tr w:rsidR="0027454C" w:rsidRPr="0027454C" w14:paraId="6F73EFBE" w14:textId="77777777" w:rsidTr="0027454C">
        <w:trPr>
          <w:trHeight w:val="420"/>
        </w:trPr>
        <w:tc>
          <w:tcPr>
            <w:tcW w:w="917" w:type="dxa"/>
            <w:tcBorders>
              <w:top w:val="nil"/>
              <w:left w:val="nil"/>
              <w:bottom w:val="nil"/>
              <w:right w:val="nil"/>
            </w:tcBorders>
            <w:shd w:val="clear" w:color="auto" w:fill="auto"/>
            <w:noWrap/>
            <w:vAlign w:val="bottom"/>
            <w:hideMark/>
          </w:tcPr>
          <w:p w14:paraId="1C5530C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197</w:t>
            </w:r>
          </w:p>
        </w:tc>
        <w:tc>
          <w:tcPr>
            <w:tcW w:w="227" w:type="dxa"/>
            <w:tcBorders>
              <w:top w:val="nil"/>
              <w:left w:val="nil"/>
              <w:bottom w:val="nil"/>
              <w:right w:val="nil"/>
            </w:tcBorders>
            <w:shd w:val="clear" w:color="auto" w:fill="auto"/>
            <w:noWrap/>
            <w:vAlign w:val="bottom"/>
            <w:hideMark/>
          </w:tcPr>
          <w:p w14:paraId="0B3D40A0"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w:t>
            </w:r>
          </w:p>
        </w:tc>
        <w:tc>
          <w:tcPr>
            <w:tcW w:w="917" w:type="dxa"/>
            <w:tcBorders>
              <w:top w:val="nil"/>
              <w:left w:val="nil"/>
              <w:bottom w:val="nil"/>
              <w:right w:val="nil"/>
            </w:tcBorders>
            <w:shd w:val="clear" w:color="auto" w:fill="auto"/>
            <w:noWrap/>
            <w:vAlign w:val="bottom"/>
            <w:hideMark/>
          </w:tcPr>
          <w:p w14:paraId="47E4F70B"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203</w:t>
            </w:r>
          </w:p>
        </w:tc>
        <w:tc>
          <w:tcPr>
            <w:tcW w:w="145" w:type="dxa"/>
            <w:tcBorders>
              <w:top w:val="nil"/>
              <w:left w:val="nil"/>
              <w:bottom w:val="nil"/>
              <w:right w:val="nil"/>
            </w:tcBorders>
            <w:shd w:val="clear" w:color="auto" w:fill="auto"/>
            <w:noWrap/>
            <w:vAlign w:val="bottom"/>
            <w:hideMark/>
          </w:tcPr>
          <w:p w14:paraId="35E62E53"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p>
        </w:tc>
        <w:tc>
          <w:tcPr>
            <w:tcW w:w="1710" w:type="dxa"/>
            <w:tcBorders>
              <w:top w:val="nil"/>
              <w:left w:val="nil"/>
              <w:bottom w:val="nil"/>
              <w:right w:val="nil"/>
            </w:tcBorders>
            <w:shd w:val="clear" w:color="auto" w:fill="auto"/>
            <w:noWrap/>
            <w:vAlign w:val="bottom"/>
            <w:hideMark/>
          </w:tcPr>
          <w:p w14:paraId="5A8BEB03" w14:textId="77777777" w:rsidR="0027454C" w:rsidRPr="0027454C" w:rsidRDefault="0027454C" w:rsidP="0027454C">
            <w:pPr>
              <w:spacing w:before="0" w:after="0" w:line="240" w:lineRule="auto"/>
              <w:rPr>
                <w:rFonts w:ascii="Times New Roman" w:eastAsia="Times New Roman" w:hAnsi="Times New Roman" w:cs="Times New Roman"/>
                <w:sz w:val="32"/>
                <w:szCs w:val="32"/>
              </w:rPr>
            </w:pPr>
            <w:r w:rsidRPr="0027454C">
              <w:rPr>
                <w:rFonts w:ascii="Times New Roman" w:eastAsia="Times New Roman" w:hAnsi="Times New Roman" w:cs="Times New Roman"/>
                <w:sz w:val="32"/>
                <w:szCs w:val="32"/>
              </w:rPr>
              <w:t>C+</w:t>
            </w:r>
          </w:p>
        </w:tc>
        <w:tc>
          <w:tcPr>
            <w:tcW w:w="145" w:type="dxa"/>
            <w:tcBorders>
              <w:top w:val="nil"/>
              <w:left w:val="nil"/>
              <w:bottom w:val="nil"/>
              <w:right w:val="nil"/>
            </w:tcBorders>
            <w:shd w:val="clear" w:color="auto" w:fill="auto"/>
            <w:noWrap/>
            <w:vAlign w:val="bottom"/>
            <w:hideMark/>
          </w:tcPr>
          <w:p w14:paraId="44C3A928" w14:textId="77777777" w:rsidR="0027454C" w:rsidRPr="0027454C" w:rsidRDefault="0027454C" w:rsidP="0027454C">
            <w:pPr>
              <w:spacing w:before="0" w:after="0" w:line="240" w:lineRule="auto"/>
              <w:rPr>
                <w:rFonts w:ascii="Times New Roman" w:eastAsia="Times New Roman" w:hAnsi="Times New Roman" w:cs="Times New Roman"/>
                <w:sz w:val="32"/>
                <w:szCs w:val="32"/>
              </w:rPr>
            </w:pPr>
          </w:p>
        </w:tc>
        <w:tc>
          <w:tcPr>
            <w:tcW w:w="746" w:type="dxa"/>
            <w:tcBorders>
              <w:top w:val="nil"/>
              <w:left w:val="nil"/>
              <w:bottom w:val="nil"/>
              <w:right w:val="nil"/>
            </w:tcBorders>
            <w:shd w:val="clear" w:color="auto" w:fill="auto"/>
            <w:noWrap/>
            <w:vAlign w:val="bottom"/>
            <w:hideMark/>
          </w:tcPr>
          <w:p w14:paraId="213D3FEC"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77%</w:t>
            </w:r>
          </w:p>
        </w:tc>
        <w:tc>
          <w:tcPr>
            <w:tcW w:w="954" w:type="dxa"/>
            <w:tcBorders>
              <w:top w:val="nil"/>
              <w:left w:val="nil"/>
              <w:bottom w:val="nil"/>
              <w:right w:val="nil"/>
            </w:tcBorders>
            <w:shd w:val="clear" w:color="auto" w:fill="auto"/>
            <w:noWrap/>
            <w:vAlign w:val="bottom"/>
            <w:hideMark/>
          </w:tcPr>
          <w:p w14:paraId="45C9F2C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79%</w:t>
            </w:r>
          </w:p>
        </w:tc>
      </w:tr>
      <w:tr w:rsidR="0027454C" w:rsidRPr="0027454C" w14:paraId="76A775C9" w14:textId="77777777" w:rsidTr="0027454C">
        <w:trPr>
          <w:trHeight w:val="420"/>
        </w:trPr>
        <w:tc>
          <w:tcPr>
            <w:tcW w:w="917" w:type="dxa"/>
            <w:tcBorders>
              <w:top w:val="nil"/>
              <w:left w:val="nil"/>
              <w:bottom w:val="nil"/>
              <w:right w:val="nil"/>
            </w:tcBorders>
            <w:shd w:val="clear" w:color="auto" w:fill="auto"/>
            <w:noWrap/>
            <w:vAlign w:val="bottom"/>
            <w:hideMark/>
          </w:tcPr>
          <w:p w14:paraId="4DC14D5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179</w:t>
            </w:r>
          </w:p>
        </w:tc>
        <w:tc>
          <w:tcPr>
            <w:tcW w:w="227" w:type="dxa"/>
            <w:tcBorders>
              <w:top w:val="nil"/>
              <w:left w:val="nil"/>
              <w:bottom w:val="nil"/>
              <w:right w:val="nil"/>
            </w:tcBorders>
            <w:shd w:val="clear" w:color="auto" w:fill="auto"/>
            <w:noWrap/>
            <w:vAlign w:val="bottom"/>
            <w:hideMark/>
          </w:tcPr>
          <w:p w14:paraId="0BC13CF5" w14:textId="77777777" w:rsidR="0027454C" w:rsidRPr="0027454C" w:rsidRDefault="0027454C" w:rsidP="0027454C">
            <w:pPr>
              <w:spacing w:before="0" w:after="0" w:line="240" w:lineRule="auto"/>
              <w:rPr>
                <w:rFonts w:ascii="Calibri" w:eastAsia="Times New Roman" w:hAnsi="Calibri" w:cs="Calibri"/>
                <w:color w:val="000000"/>
                <w:sz w:val="32"/>
                <w:szCs w:val="32"/>
              </w:rPr>
            </w:pPr>
            <w:r w:rsidRPr="0027454C">
              <w:rPr>
                <w:rFonts w:ascii="Calibri" w:eastAsia="Times New Roman" w:hAnsi="Calibri" w:cs="Calibri"/>
                <w:color w:val="000000"/>
                <w:sz w:val="32"/>
                <w:szCs w:val="32"/>
              </w:rPr>
              <w:t>-</w:t>
            </w:r>
          </w:p>
        </w:tc>
        <w:tc>
          <w:tcPr>
            <w:tcW w:w="917" w:type="dxa"/>
            <w:tcBorders>
              <w:top w:val="nil"/>
              <w:left w:val="nil"/>
              <w:bottom w:val="nil"/>
              <w:right w:val="nil"/>
            </w:tcBorders>
            <w:shd w:val="clear" w:color="auto" w:fill="auto"/>
            <w:noWrap/>
            <w:vAlign w:val="bottom"/>
            <w:hideMark/>
          </w:tcPr>
          <w:p w14:paraId="0F4C2C84"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196</w:t>
            </w:r>
          </w:p>
        </w:tc>
        <w:tc>
          <w:tcPr>
            <w:tcW w:w="145" w:type="dxa"/>
            <w:tcBorders>
              <w:top w:val="nil"/>
              <w:left w:val="nil"/>
              <w:bottom w:val="nil"/>
              <w:right w:val="nil"/>
            </w:tcBorders>
            <w:shd w:val="clear" w:color="auto" w:fill="auto"/>
            <w:noWrap/>
            <w:vAlign w:val="bottom"/>
            <w:hideMark/>
          </w:tcPr>
          <w:p w14:paraId="78548F8D"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p>
        </w:tc>
        <w:tc>
          <w:tcPr>
            <w:tcW w:w="1710" w:type="dxa"/>
            <w:tcBorders>
              <w:top w:val="nil"/>
              <w:left w:val="nil"/>
              <w:bottom w:val="nil"/>
              <w:right w:val="nil"/>
            </w:tcBorders>
            <w:shd w:val="clear" w:color="auto" w:fill="auto"/>
            <w:noWrap/>
            <w:vAlign w:val="bottom"/>
            <w:hideMark/>
          </w:tcPr>
          <w:p w14:paraId="5F141EFD" w14:textId="77777777" w:rsidR="0027454C" w:rsidRPr="0027454C" w:rsidRDefault="0027454C" w:rsidP="0027454C">
            <w:pPr>
              <w:spacing w:before="0" w:after="0" w:line="240" w:lineRule="auto"/>
              <w:rPr>
                <w:rFonts w:ascii="Times New Roman" w:eastAsia="Times New Roman" w:hAnsi="Times New Roman" w:cs="Times New Roman"/>
                <w:sz w:val="32"/>
                <w:szCs w:val="32"/>
              </w:rPr>
            </w:pPr>
            <w:r w:rsidRPr="0027454C">
              <w:rPr>
                <w:rFonts w:ascii="Times New Roman" w:eastAsia="Times New Roman" w:hAnsi="Times New Roman" w:cs="Times New Roman"/>
                <w:sz w:val="32"/>
                <w:szCs w:val="32"/>
              </w:rPr>
              <w:t>C</w:t>
            </w:r>
          </w:p>
        </w:tc>
        <w:tc>
          <w:tcPr>
            <w:tcW w:w="145" w:type="dxa"/>
            <w:tcBorders>
              <w:top w:val="nil"/>
              <w:left w:val="nil"/>
              <w:bottom w:val="nil"/>
              <w:right w:val="nil"/>
            </w:tcBorders>
            <w:shd w:val="clear" w:color="auto" w:fill="auto"/>
            <w:noWrap/>
            <w:vAlign w:val="bottom"/>
            <w:hideMark/>
          </w:tcPr>
          <w:p w14:paraId="21F5B909" w14:textId="77777777" w:rsidR="0027454C" w:rsidRPr="0027454C" w:rsidRDefault="0027454C" w:rsidP="0027454C">
            <w:pPr>
              <w:spacing w:before="0" w:after="0" w:line="240" w:lineRule="auto"/>
              <w:rPr>
                <w:rFonts w:ascii="Times New Roman" w:eastAsia="Times New Roman" w:hAnsi="Times New Roman" w:cs="Times New Roman"/>
                <w:sz w:val="32"/>
                <w:szCs w:val="32"/>
              </w:rPr>
            </w:pPr>
          </w:p>
        </w:tc>
        <w:tc>
          <w:tcPr>
            <w:tcW w:w="746" w:type="dxa"/>
            <w:tcBorders>
              <w:top w:val="nil"/>
              <w:left w:val="nil"/>
              <w:bottom w:val="nil"/>
              <w:right w:val="nil"/>
            </w:tcBorders>
            <w:shd w:val="clear" w:color="auto" w:fill="auto"/>
            <w:noWrap/>
            <w:vAlign w:val="bottom"/>
            <w:hideMark/>
          </w:tcPr>
          <w:p w14:paraId="6AC86209"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70%</w:t>
            </w:r>
          </w:p>
        </w:tc>
        <w:tc>
          <w:tcPr>
            <w:tcW w:w="954" w:type="dxa"/>
            <w:tcBorders>
              <w:top w:val="nil"/>
              <w:left w:val="nil"/>
              <w:bottom w:val="nil"/>
              <w:right w:val="nil"/>
            </w:tcBorders>
            <w:shd w:val="clear" w:color="auto" w:fill="auto"/>
            <w:noWrap/>
            <w:vAlign w:val="bottom"/>
            <w:hideMark/>
          </w:tcPr>
          <w:p w14:paraId="2465F652" w14:textId="77777777" w:rsidR="0027454C" w:rsidRPr="0027454C" w:rsidRDefault="0027454C" w:rsidP="0027454C">
            <w:pPr>
              <w:spacing w:before="0" w:after="0" w:line="240" w:lineRule="auto"/>
              <w:jc w:val="right"/>
              <w:rPr>
                <w:rFonts w:ascii="Calibri" w:eastAsia="Times New Roman" w:hAnsi="Calibri" w:cs="Calibri"/>
                <w:color w:val="000000"/>
                <w:sz w:val="32"/>
                <w:szCs w:val="32"/>
              </w:rPr>
            </w:pPr>
            <w:r w:rsidRPr="0027454C">
              <w:rPr>
                <w:rFonts w:ascii="Calibri" w:eastAsia="Times New Roman" w:hAnsi="Calibri" w:cs="Calibri"/>
                <w:color w:val="000000"/>
                <w:sz w:val="32"/>
                <w:szCs w:val="32"/>
              </w:rPr>
              <w:t>77%</w:t>
            </w:r>
          </w:p>
        </w:tc>
      </w:tr>
    </w:tbl>
    <w:p w14:paraId="5F321DF0" w14:textId="77777777" w:rsidR="0038153D" w:rsidRPr="00E16777" w:rsidRDefault="0038153D" w:rsidP="00131ADB">
      <w:pPr>
        <w:spacing w:line="240" w:lineRule="auto"/>
        <w:rPr>
          <w:rFonts w:ascii="Helvetica Neue" w:eastAsia="Times New Roman" w:hAnsi="Helvetica Neue" w:cs="Arial"/>
          <w:sz w:val="28"/>
          <w:szCs w:val="28"/>
        </w:rPr>
      </w:pPr>
    </w:p>
    <w:p w14:paraId="33A539FC" w14:textId="4D3D8107" w:rsidR="00F75884" w:rsidRPr="00E16777" w:rsidRDefault="00F75884" w:rsidP="00F75884">
      <w:pPr>
        <w:pStyle w:val="Heading1"/>
        <w:rPr>
          <w:rFonts w:ascii="Helvetica Neue" w:hAnsi="Helvetica Neue"/>
          <w:sz w:val="28"/>
          <w:szCs w:val="28"/>
        </w:rPr>
      </w:pPr>
      <w:r w:rsidRPr="00E16777">
        <w:rPr>
          <w:rFonts w:ascii="Helvetica Neue" w:hAnsi="Helvetica Neue"/>
          <w:sz w:val="28"/>
          <w:szCs w:val="28"/>
        </w:rPr>
        <w:t>university policies</w:t>
      </w:r>
    </w:p>
    <w:p w14:paraId="7FAAF34D" w14:textId="14F48485" w:rsidR="005176BC" w:rsidRPr="00E16777" w:rsidRDefault="005176BC" w:rsidP="005176BC">
      <w:pPr>
        <w:spacing w:line="240" w:lineRule="auto"/>
        <w:rPr>
          <w:rFonts w:ascii="Helvetica Neue" w:eastAsia="Times New Roman" w:hAnsi="Helvetica Neue" w:cs="Arial"/>
          <w:sz w:val="28"/>
          <w:szCs w:val="28"/>
        </w:rPr>
      </w:pPr>
      <w:r w:rsidRPr="00E16777">
        <w:rPr>
          <w:rFonts w:ascii="Helvetica Neue" w:eastAsia="Times New Roman" w:hAnsi="Helvetica Neue" w:cs="Arial"/>
          <w:sz w:val="28"/>
          <w:szCs w:val="28"/>
        </w:rPr>
        <w:t xml:space="preserve">. </w:t>
      </w:r>
    </w:p>
    <w:p w14:paraId="3D2CC183" w14:textId="01A60DE6" w:rsidR="005176BC" w:rsidRPr="00E16777" w:rsidRDefault="005176BC" w:rsidP="00793BDE">
      <w:pPr>
        <w:spacing w:line="240" w:lineRule="auto"/>
        <w:rPr>
          <w:rFonts w:ascii="Helvetica Neue" w:hAnsi="Helvetica Neue"/>
          <w:sz w:val="28"/>
          <w:szCs w:val="28"/>
        </w:rPr>
      </w:pPr>
      <w:r w:rsidRPr="00E16777">
        <w:rPr>
          <w:rFonts w:ascii="Helvetica Neue" w:eastAsia="Times New Roman" w:hAnsi="Helvetica Neue" w:cs="Arial"/>
          <w:b/>
          <w:sz w:val="28"/>
          <w:szCs w:val="28"/>
        </w:rPr>
        <w:t>Diversity Statement</w:t>
      </w:r>
    </w:p>
    <w:p w14:paraId="595F4A8C" w14:textId="4CB39AE8" w:rsidR="005176BC" w:rsidRPr="00E16777" w:rsidRDefault="005176BC" w:rsidP="00756131">
      <w:pPr>
        <w:spacing w:line="240" w:lineRule="auto"/>
        <w:rPr>
          <w:rFonts w:ascii="Helvetica Neue" w:hAnsi="Helvetica Neue"/>
          <w:sz w:val="28"/>
          <w:szCs w:val="28"/>
        </w:rPr>
      </w:pPr>
      <w:r w:rsidRPr="00E16777">
        <w:rPr>
          <w:rFonts w:ascii="Helvetica Neue" w:hAnsi="Helvetica Neue"/>
          <w:sz w:val="28"/>
          <w:szCs w:val="28"/>
        </w:rPr>
        <w:t>Ball State University aspires to be a university that attracts and retains a diverse faculty, staff, and student body. We are committed to ensuring that all members of the community are welcome, through valuing the various experiences and worldviews represented at Ball State and among those we serve. We promote a culture of respect and civil discourse as expressed in our </w:t>
      </w:r>
      <w:hyperlink r:id="rId17" w:history="1">
        <w:r w:rsidRPr="00E16777">
          <w:rPr>
            <w:rStyle w:val="Hyperlink"/>
            <w:rFonts w:ascii="Helvetica Neue" w:hAnsi="Helvetica Neue"/>
            <w:sz w:val="28"/>
            <w:szCs w:val="28"/>
          </w:rPr>
          <w:t>Beneficence Pledge</w:t>
        </w:r>
      </w:hyperlink>
      <w:r w:rsidRPr="00E16777">
        <w:rPr>
          <w:rFonts w:ascii="Helvetica Neue" w:hAnsi="Helvetica Neue"/>
          <w:sz w:val="28"/>
          <w:szCs w:val="28"/>
        </w:rPr>
        <w:t> and through university resources found at </w:t>
      </w:r>
      <w:hyperlink r:id="rId18" w:history="1">
        <w:r w:rsidR="00915642" w:rsidRPr="00E16777">
          <w:rPr>
            <w:rStyle w:val="Hyperlink"/>
            <w:rFonts w:ascii="Helvetica Neue" w:hAnsi="Helvetica Neue"/>
            <w:sz w:val="28"/>
            <w:szCs w:val="28"/>
          </w:rPr>
          <w:t>the</w:t>
        </w:r>
      </w:hyperlink>
      <w:r w:rsidR="00915642" w:rsidRPr="00E16777">
        <w:rPr>
          <w:rStyle w:val="Hyperlink"/>
          <w:rFonts w:ascii="Helvetica Neue" w:hAnsi="Helvetica Neue"/>
          <w:sz w:val="28"/>
          <w:szCs w:val="28"/>
        </w:rPr>
        <w:t xml:space="preserve"> Multicultural Center website</w:t>
      </w:r>
      <w:r w:rsidRPr="00E16777">
        <w:rPr>
          <w:rFonts w:ascii="Helvetica Neue" w:hAnsi="Helvetica Neue"/>
          <w:sz w:val="28"/>
          <w:szCs w:val="28"/>
        </w:rPr>
        <w:t>.</w:t>
      </w:r>
    </w:p>
    <w:p w14:paraId="37BBB966" w14:textId="77777777" w:rsidR="005176BC" w:rsidRPr="00E16777" w:rsidRDefault="005176BC" w:rsidP="00756131">
      <w:pPr>
        <w:spacing w:line="240" w:lineRule="auto"/>
        <w:rPr>
          <w:rFonts w:ascii="Helvetica Neue" w:hAnsi="Helvetica Neue"/>
          <w:b/>
          <w:bCs/>
          <w:sz w:val="28"/>
          <w:szCs w:val="28"/>
        </w:rPr>
      </w:pPr>
      <w:r w:rsidRPr="00E16777">
        <w:rPr>
          <w:rFonts w:ascii="Helvetica Neue" w:hAnsi="Helvetica Neue"/>
          <w:b/>
          <w:bCs/>
          <w:sz w:val="28"/>
          <w:szCs w:val="28"/>
        </w:rPr>
        <w:t>Disability Services Statement</w:t>
      </w:r>
    </w:p>
    <w:p w14:paraId="37C43E0B" w14:textId="7E1874A3" w:rsidR="005176BC" w:rsidRPr="00E16777" w:rsidRDefault="005176BC" w:rsidP="00756131">
      <w:pPr>
        <w:spacing w:line="240" w:lineRule="auto"/>
        <w:rPr>
          <w:rFonts w:ascii="Helvetica Neue" w:hAnsi="Helvetica Neue"/>
          <w:sz w:val="28"/>
          <w:szCs w:val="28"/>
        </w:rPr>
      </w:pPr>
      <w:r w:rsidRPr="00E16777">
        <w:rPr>
          <w:rFonts w:ascii="Helvetica Neue" w:hAnsi="Helvetica Neue"/>
          <w:sz w:val="28"/>
          <w:szCs w:val="28"/>
        </w:rPr>
        <w:lastRenderedPageBreak/>
        <w:t xml:space="preserve">If you need course adaptations or accommodations because of a disability, please contact </w:t>
      </w:r>
      <w:r w:rsidR="001F1FE5" w:rsidRPr="00E16777">
        <w:rPr>
          <w:rFonts w:ascii="Helvetica Neue" w:hAnsi="Helvetica Neue"/>
          <w:sz w:val="28"/>
          <w:szCs w:val="28"/>
        </w:rPr>
        <w:t xml:space="preserve">Disability Services </w:t>
      </w:r>
      <w:r w:rsidRPr="00E16777">
        <w:rPr>
          <w:rFonts w:ascii="Helvetica Neue" w:hAnsi="Helvetica Neue"/>
          <w:sz w:val="28"/>
          <w:szCs w:val="28"/>
        </w:rPr>
        <w:t>as soon as possible. The </w:t>
      </w:r>
      <w:hyperlink r:id="rId19" w:history="1">
        <w:r w:rsidRPr="00E16777">
          <w:rPr>
            <w:rStyle w:val="Hyperlink"/>
            <w:rFonts w:ascii="Helvetica Neue" w:hAnsi="Helvetica Neue"/>
            <w:sz w:val="28"/>
            <w:szCs w:val="28"/>
          </w:rPr>
          <w:t>Office of Disability Services</w:t>
        </w:r>
      </w:hyperlink>
      <w:r w:rsidRPr="00E16777">
        <w:rPr>
          <w:rFonts w:ascii="Helvetica Neue" w:hAnsi="Helvetica Neue"/>
          <w:sz w:val="28"/>
          <w:szCs w:val="28"/>
        </w:rPr>
        <w:t> coordinates services for students with disabilities; documentation of a disability needs to be on file in that office before any accommodations can be provided. Disability Services can be contacted at 765-285-5293 or </w:t>
      </w:r>
      <w:hyperlink r:id="rId20" w:history="1">
        <w:r w:rsidRPr="00E16777">
          <w:rPr>
            <w:rStyle w:val="Hyperlink"/>
            <w:rFonts w:ascii="Helvetica Neue" w:hAnsi="Helvetica Neue"/>
            <w:sz w:val="28"/>
            <w:szCs w:val="28"/>
          </w:rPr>
          <w:t>dsd@bsu.edu</w:t>
        </w:r>
      </w:hyperlink>
      <w:r w:rsidRPr="00E16777">
        <w:rPr>
          <w:rFonts w:ascii="Helvetica Neue" w:hAnsi="Helvetica Neue"/>
          <w:sz w:val="28"/>
          <w:szCs w:val="28"/>
        </w:rPr>
        <w:t>.</w:t>
      </w:r>
    </w:p>
    <w:p w14:paraId="7E8D0A7A" w14:textId="26FB6060" w:rsidR="005176BC" w:rsidRPr="00E16777" w:rsidRDefault="005176BC" w:rsidP="00895B17">
      <w:pPr>
        <w:spacing w:line="240" w:lineRule="auto"/>
        <w:rPr>
          <w:rFonts w:ascii="Helvetica Neue" w:hAnsi="Helvetica Neue"/>
          <w:b/>
          <w:bCs/>
          <w:sz w:val="28"/>
          <w:szCs w:val="28"/>
        </w:rPr>
      </w:pPr>
      <w:r w:rsidRPr="00E16777">
        <w:rPr>
          <w:rFonts w:ascii="Helvetica Neue" w:hAnsi="Helvetica Neue"/>
          <w:b/>
          <w:bCs/>
          <w:sz w:val="28"/>
          <w:szCs w:val="28"/>
        </w:rPr>
        <w:t>Attendance Policies</w:t>
      </w:r>
    </w:p>
    <w:p w14:paraId="5F98B029" w14:textId="1AD53585" w:rsidR="005176BC" w:rsidRPr="00E16777" w:rsidRDefault="008E4FBD" w:rsidP="00895B17">
      <w:pPr>
        <w:spacing w:line="240" w:lineRule="auto"/>
        <w:rPr>
          <w:rFonts w:ascii="Helvetica Neue" w:hAnsi="Helvetica Neue"/>
          <w:sz w:val="28"/>
          <w:szCs w:val="28"/>
        </w:rPr>
      </w:pPr>
      <w:r>
        <w:rPr>
          <w:rFonts w:ascii="Helvetica Neue" w:hAnsi="Helvetica Neue"/>
          <w:sz w:val="28"/>
          <w:szCs w:val="28"/>
        </w:rPr>
        <w:t>Completion of the ICS625 weekly writing assignment is proof of attendance.</w:t>
      </w:r>
    </w:p>
    <w:p w14:paraId="7014954B" w14:textId="4148FFEB" w:rsidR="00A64956" w:rsidRPr="00E16777" w:rsidRDefault="00A64956" w:rsidP="00EE0C02">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t xml:space="preserve">Ball State Academic Ethics Policy </w:t>
      </w:r>
    </w:p>
    <w:p w14:paraId="18E804E4" w14:textId="6F76E513" w:rsidR="00453F8C" w:rsidRPr="00E16777" w:rsidRDefault="00A64956" w:rsidP="00EE0C02">
      <w:p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 xml:space="preserve">Honesty, trust, and personal responsibility are fundamental attributes of the university community. Academic dishonesty and other forms of academic misconduct threaten the foundation of an institution dedicated to the pursuit of knowledge and will not be tolerated. To maintain its credibility and reputation, and to equitably assign evaluations of scholastic and creative performance, Ball State University is committed to maintaining a climate that upholds and values the highest standards of academic integrity. Visit the complete </w:t>
      </w:r>
      <w:hyperlink r:id="rId21" w:history="1">
        <w:r w:rsidRPr="00E16777">
          <w:rPr>
            <w:rStyle w:val="Hyperlink"/>
            <w:rFonts w:ascii="Helvetica Neue" w:eastAsia="Times New Roman" w:hAnsi="Helvetica Neue" w:cs="Arial"/>
            <w:bCs/>
            <w:sz w:val="28"/>
            <w:szCs w:val="28"/>
          </w:rPr>
          <w:t>Student Academic Ethics Policy</w:t>
        </w:r>
      </w:hyperlink>
      <w:r w:rsidRPr="00E16777">
        <w:rPr>
          <w:rFonts w:ascii="Helvetica Neue" w:eastAsia="Times New Roman" w:hAnsi="Helvetica Neue" w:cs="Arial"/>
          <w:bCs/>
          <w:sz w:val="28"/>
          <w:szCs w:val="28"/>
        </w:rPr>
        <w:t>.</w:t>
      </w:r>
    </w:p>
    <w:p w14:paraId="6D7834AC" w14:textId="77777777" w:rsidR="001357F7" w:rsidRDefault="001357F7">
      <w:pPr>
        <w:rPr>
          <w:rFonts w:ascii="Helvetica Neue" w:eastAsia="Times New Roman" w:hAnsi="Helvetica Neue" w:cs="Arial"/>
          <w:b/>
          <w:sz w:val="28"/>
          <w:szCs w:val="28"/>
        </w:rPr>
      </w:pPr>
      <w:r>
        <w:rPr>
          <w:rFonts w:ascii="Helvetica Neue" w:eastAsia="Times New Roman" w:hAnsi="Helvetica Neue" w:cs="Arial"/>
          <w:b/>
          <w:sz w:val="28"/>
          <w:szCs w:val="28"/>
        </w:rPr>
        <w:br w:type="page"/>
      </w:r>
    </w:p>
    <w:p w14:paraId="193096EF" w14:textId="359D454C" w:rsidR="00EE0C02" w:rsidRPr="00E16777" w:rsidRDefault="00CE1DF9" w:rsidP="00EE0C02">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lastRenderedPageBreak/>
        <w:t>P</w:t>
      </w:r>
      <w:r w:rsidR="00EE0C02" w:rsidRPr="00E16777">
        <w:rPr>
          <w:rFonts w:ascii="Helvetica Neue" w:eastAsia="Times New Roman" w:hAnsi="Helvetica Neue" w:cs="Arial"/>
          <w:b/>
          <w:sz w:val="28"/>
          <w:szCs w:val="28"/>
        </w:rPr>
        <w:t>lagiarism Policy</w:t>
      </w:r>
    </w:p>
    <w:p w14:paraId="4C25D120" w14:textId="4ED3A7F7" w:rsidR="00A64956" w:rsidRPr="00E16777" w:rsidRDefault="00CE1DF9" w:rsidP="005176BC">
      <w:p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 xml:space="preserve">Plagiarism is not acceptable, unless otherwise indicated for all </w:t>
      </w:r>
      <w:r w:rsidR="00EE0C02" w:rsidRPr="00E16777">
        <w:rPr>
          <w:rFonts w:ascii="Helvetica Neue" w:eastAsia="Times New Roman" w:hAnsi="Helvetica Neue" w:cs="Arial"/>
          <w:bCs/>
          <w:sz w:val="28"/>
          <w:szCs w:val="28"/>
        </w:rPr>
        <w:t>assignments, you must work independently by yourself. Sharing of files is not permitted for any reason.</w:t>
      </w:r>
    </w:p>
    <w:p w14:paraId="2D7573CD" w14:textId="3AA0F6B8" w:rsidR="00EE0C02" w:rsidRPr="00E16777" w:rsidRDefault="00891F98" w:rsidP="00EE0C02">
      <w:pPr>
        <w:spacing w:line="240" w:lineRule="auto"/>
        <w:ind w:left="720"/>
        <w:rPr>
          <w:rFonts w:ascii="Helvetica Neue" w:eastAsia="Times New Roman" w:hAnsi="Helvetica Neue" w:cs="Arial"/>
          <w:b/>
          <w:sz w:val="28"/>
          <w:szCs w:val="28"/>
        </w:rPr>
      </w:pPr>
      <w:r w:rsidRPr="00E16777">
        <w:rPr>
          <w:rFonts w:ascii="Helvetica Neue" w:eastAsia="Times New Roman" w:hAnsi="Helvetica Neue" w:cs="Arial"/>
          <w:b/>
          <w:sz w:val="28"/>
          <w:szCs w:val="28"/>
        </w:rPr>
        <w:t xml:space="preserve">Potential </w:t>
      </w:r>
      <w:r w:rsidR="00EE0C02" w:rsidRPr="00E16777">
        <w:rPr>
          <w:rFonts w:ascii="Helvetica Neue" w:eastAsia="Times New Roman" w:hAnsi="Helvetica Neue" w:cs="Arial"/>
          <w:b/>
          <w:sz w:val="28"/>
          <w:szCs w:val="28"/>
        </w:rPr>
        <w:t>Violations</w:t>
      </w:r>
    </w:p>
    <w:p w14:paraId="0DE846F5" w14:textId="77777777" w:rsidR="00EE0C02" w:rsidRPr="00E16777" w:rsidRDefault="00EE0C02" w:rsidP="00EE0C02">
      <w:pPr>
        <w:spacing w:line="240" w:lineRule="auto"/>
        <w:ind w:left="720"/>
        <w:rPr>
          <w:rFonts w:ascii="Helvetica Neue" w:eastAsia="Times New Roman" w:hAnsi="Helvetica Neue" w:cs="Arial"/>
          <w:bCs/>
          <w:sz w:val="28"/>
          <w:szCs w:val="28"/>
        </w:rPr>
      </w:pPr>
      <w:r w:rsidRPr="00E16777">
        <w:rPr>
          <w:rFonts w:ascii="Helvetica Neue" w:eastAsia="Times New Roman" w:hAnsi="Helvetica Neue" w:cs="Arial"/>
          <w:bCs/>
          <w:sz w:val="28"/>
          <w:szCs w:val="28"/>
        </w:rPr>
        <w:t>Examples of academic integrity violations include but are not limited to:</w:t>
      </w:r>
    </w:p>
    <w:p w14:paraId="747F6579"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Working with another person on any assignment other than authorized group projects.</w:t>
      </w:r>
    </w:p>
    <w:p w14:paraId="5664B87C"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Sharing or allowing others to access your files, whether done with permission or not.</w:t>
      </w:r>
    </w:p>
    <w:p w14:paraId="71064BAE"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Use or possession of a file created by someone else.</w:t>
      </w:r>
    </w:p>
    <w:p w14:paraId="19923BDD"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Reusing work from another semester, course, or section.</w:t>
      </w:r>
    </w:p>
    <w:p w14:paraId="1A0F4542"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Fraudulent submission of work.</w:t>
      </w:r>
    </w:p>
    <w:p w14:paraId="56E0C2C0"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Using unauthorized materials during Exams.</w:t>
      </w:r>
    </w:p>
    <w:p w14:paraId="079C2E6C"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Impersonating someone else or having them impersonate you.</w:t>
      </w:r>
    </w:p>
    <w:p w14:paraId="0DADA394"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Making fraudulent or dishonest statements regarding your work.</w:t>
      </w:r>
    </w:p>
    <w:p w14:paraId="59691D09"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Soliciting others to complete work for you.</w:t>
      </w:r>
    </w:p>
    <w:p w14:paraId="308BCBEB" w14:textId="77777777" w:rsidR="00EE0C02" w:rsidRPr="00E16777" w:rsidRDefault="00EE0C02" w:rsidP="00EE0C02">
      <w:pPr>
        <w:pStyle w:val="ListParagraph"/>
        <w:numPr>
          <w:ilvl w:val="0"/>
          <w:numId w:val="6"/>
        </w:numPr>
        <w:spacing w:line="240" w:lineRule="auto"/>
        <w:rPr>
          <w:rFonts w:ascii="Helvetica Neue" w:eastAsia="Times New Roman" w:hAnsi="Helvetica Neue" w:cs="Arial"/>
          <w:bCs/>
          <w:sz w:val="28"/>
          <w:szCs w:val="28"/>
        </w:rPr>
      </w:pPr>
      <w:r w:rsidRPr="00E16777">
        <w:rPr>
          <w:rFonts w:ascii="Helvetica Neue" w:eastAsia="Times New Roman" w:hAnsi="Helvetica Neue" w:cs="Arial"/>
          <w:bCs/>
          <w:sz w:val="28"/>
          <w:szCs w:val="28"/>
        </w:rPr>
        <w:t>Posting course files and resources on study or content sharing websites.</w:t>
      </w:r>
    </w:p>
    <w:p w14:paraId="26E8E5F9" w14:textId="49484EA5" w:rsidR="00861F4E" w:rsidRPr="00E16777" w:rsidRDefault="00000000" w:rsidP="00EE0C02">
      <w:pPr>
        <w:spacing w:line="240" w:lineRule="auto"/>
        <w:ind w:left="720"/>
        <w:rPr>
          <w:rFonts w:ascii="Helvetica Neue" w:eastAsia="Times New Roman" w:hAnsi="Helvetica Neue" w:cs="Arial"/>
          <w:bCs/>
          <w:sz w:val="28"/>
          <w:szCs w:val="28"/>
        </w:rPr>
      </w:pPr>
      <w:hyperlink r:id="rId22" w:history="1">
        <w:r w:rsidR="00EE0C02" w:rsidRPr="00E16777">
          <w:rPr>
            <w:rStyle w:val="Hyperlink"/>
            <w:rFonts w:ascii="Helvetica Neue" w:eastAsia="Times New Roman" w:hAnsi="Helvetica Neue" w:cs="Arial"/>
            <w:bCs/>
            <w:sz w:val="28"/>
            <w:szCs w:val="28"/>
          </w:rPr>
          <w:t>The Plagiarism Tutorial from UNC Libraries</w:t>
        </w:r>
      </w:hyperlink>
      <w:r w:rsidR="00EE0C02" w:rsidRPr="00E16777">
        <w:rPr>
          <w:rFonts w:ascii="Helvetica Neue" w:eastAsia="Times New Roman" w:hAnsi="Helvetica Neue" w:cs="Arial"/>
          <w:bCs/>
          <w:sz w:val="28"/>
          <w:szCs w:val="28"/>
        </w:rPr>
        <w:t xml:space="preserve"> provides you with a great foundation in Academic Integrity.</w:t>
      </w:r>
    </w:p>
    <w:p w14:paraId="16F22BAC" w14:textId="06DCF2BC" w:rsidR="00EE0C02" w:rsidRPr="00E16777" w:rsidRDefault="00EE0C02" w:rsidP="00640C0D">
      <w:pPr>
        <w:spacing w:line="240" w:lineRule="auto"/>
        <w:rPr>
          <w:rFonts w:ascii="Helvetica Neue" w:eastAsia="Times New Roman" w:hAnsi="Helvetica Neue" w:cs="Arial"/>
          <w:b/>
          <w:sz w:val="28"/>
          <w:szCs w:val="28"/>
        </w:rPr>
      </w:pPr>
      <w:bookmarkStart w:id="7" w:name="h.thsm76d09jrz" w:colFirst="0" w:colLast="0"/>
      <w:bookmarkEnd w:id="7"/>
      <w:r w:rsidRPr="00E16777">
        <w:rPr>
          <w:rFonts w:ascii="Helvetica Neue" w:eastAsia="Times New Roman" w:hAnsi="Helvetica Neue" w:cs="Arial"/>
          <w:b/>
          <w:sz w:val="28"/>
          <w:szCs w:val="28"/>
        </w:rPr>
        <w:t>FERPA and Privacy</w:t>
      </w:r>
    </w:p>
    <w:p w14:paraId="52722B3D" w14:textId="591C2207" w:rsidR="0084643F" w:rsidRPr="00E16777" w:rsidRDefault="00EE0C02" w:rsidP="002C040F">
      <w:pPr>
        <w:pStyle w:val="ListParagraph"/>
        <w:spacing w:line="240" w:lineRule="auto"/>
        <w:ind w:left="0"/>
        <w:jc w:val="both"/>
        <w:rPr>
          <w:rFonts w:ascii="Helvetica Neue" w:hAnsi="Helvetica Neue" w:cs="Arial"/>
          <w:bCs/>
          <w:sz w:val="28"/>
          <w:szCs w:val="28"/>
        </w:rPr>
      </w:pPr>
      <w:r w:rsidRPr="00E16777">
        <w:rPr>
          <w:rFonts w:ascii="Helvetica Neue" w:hAnsi="Helvetica Neue" w:cs="Arial"/>
          <w:bCs/>
          <w:sz w:val="28"/>
          <w:szCs w:val="28"/>
        </w:rPr>
        <w:t xml:space="preserve">As a student, your educational records are considered confidential. Under FERPA (Family Educational Rights and Privacy Act), your records are confidential and protected. Under most circumstances, your records will not be released without your written and signed consent. However, some directory information may be released to third parties without your prior consent unless a written request to restrict this is on file. You can learn more about student rights to privacy by reading </w:t>
      </w:r>
      <w:hyperlink r:id="rId23" w:history="1">
        <w:r w:rsidRPr="00E16777">
          <w:rPr>
            <w:rStyle w:val="Hyperlink"/>
            <w:rFonts w:ascii="Helvetica Neue" w:hAnsi="Helvetica Neue" w:cs="Arial"/>
            <w:bCs/>
            <w:sz w:val="28"/>
            <w:szCs w:val="28"/>
          </w:rPr>
          <w:t>Ball State's FERPA and Privacy and Protection</w:t>
        </w:r>
      </w:hyperlink>
      <w:r w:rsidRPr="00E16777">
        <w:rPr>
          <w:rFonts w:ascii="Helvetica Neue" w:hAnsi="Helvetica Neue" w:cs="Arial"/>
          <w:bCs/>
          <w:sz w:val="28"/>
          <w:szCs w:val="28"/>
        </w:rPr>
        <w:t>.</w:t>
      </w:r>
    </w:p>
    <w:p w14:paraId="5CABB3D0" w14:textId="77777777" w:rsidR="001357F7" w:rsidRDefault="001357F7" w:rsidP="00640C0D">
      <w:pPr>
        <w:spacing w:line="240" w:lineRule="auto"/>
        <w:rPr>
          <w:rFonts w:ascii="Helvetica Neue" w:eastAsia="Times New Roman" w:hAnsi="Helvetica Neue" w:cs="Arial"/>
          <w:b/>
          <w:sz w:val="28"/>
          <w:szCs w:val="28"/>
        </w:rPr>
      </w:pPr>
    </w:p>
    <w:p w14:paraId="41C85C68" w14:textId="44D28E59" w:rsidR="0072446F" w:rsidRPr="00E16777" w:rsidRDefault="0072446F" w:rsidP="00640C0D">
      <w:pPr>
        <w:spacing w:line="240" w:lineRule="auto"/>
        <w:rPr>
          <w:rFonts w:ascii="Helvetica Neue" w:eastAsia="Times New Roman" w:hAnsi="Helvetica Neue" w:cs="Arial"/>
          <w:b/>
          <w:sz w:val="28"/>
          <w:szCs w:val="28"/>
        </w:rPr>
      </w:pPr>
      <w:r w:rsidRPr="00E16777">
        <w:rPr>
          <w:rFonts w:ascii="Helvetica Neue" w:eastAsia="Times New Roman" w:hAnsi="Helvetica Neue" w:cs="Arial"/>
          <w:b/>
          <w:sz w:val="28"/>
          <w:szCs w:val="28"/>
        </w:rPr>
        <w:lastRenderedPageBreak/>
        <w:t>Video Conferencing Recording</w:t>
      </w:r>
    </w:p>
    <w:p w14:paraId="03ED54AF" w14:textId="028C84DE" w:rsidR="0072446F" w:rsidRPr="00E16777" w:rsidRDefault="0072446F" w:rsidP="00523218">
      <w:pPr>
        <w:pStyle w:val="ListParagraph"/>
        <w:spacing w:line="240" w:lineRule="auto"/>
        <w:ind w:left="0"/>
        <w:rPr>
          <w:rFonts w:ascii="Helvetica Neue" w:hAnsi="Helvetica Neue" w:cs="Arial"/>
          <w:bCs/>
          <w:sz w:val="28"/>
          <w:szCs w:val="28"/>
        </w:rPr>
      </w:pPr>
      <w:r w:rsidRPr="00E16777">
        <w:rPr>
          <w:rFonts w:ascii="Helvetica Neue" w:hAnsi="Helvetica Neue" w:cs="Arial"/>
          <w:bCs/>
          <w:sz w:val="28"/>
          <w:szCs w:val="28"/>
        </w:rPr>
        <w:t>In this class, software may be used to record live class discussions. As a student in this class, your participation in live class discussions may be recorded. These recordings typically will be made available only to students enrolled in the class, to assist those who cannot attend the live session or to serve as a resource for those who would like to review content that was presented. Students who prefer to participate via audio only will be allowed to disable their video camera so only audio will be captured. Students who prefer to listen only must disable their audio capability and visual camera. If you have concerns, please discuss these options with me.</w:t>
      </w:r>
    </w:p>
    <w:p w14:paraId="6D79900E" w14:textId="77777777" w:rsidR="004F320F" w:rsidRPr="00E16777" w:rsidRDefault="004F320F" w:rsidP="00523218">
      <w:pPr>
        <w:pStyle w:val="ListParagraph"/>
        <w:spacing w:line="240" w:lineRule="auto"/>
        <w:ind w:left="0"/>
        <w:rPr>
          <w:rFonts w:ascii="Helvetica Neue" w:hAnsi="Helvetica Neue" w:cs="Arial"/>
          <w:bCs/>
          <w:sz w:val="28"/>
          <w:szCs w:val="28"/>
        </w:rPr>
      </w:pPr>
    </w:p>
    <w:p w14:paraId="7E504272" w14:textId="7BEDC01E" w:rsidR="00F75884" w:rsidRPr="00E16777" w:rsidRDefault="00F75884" w:rsidP="00F75884">
      <w:pPr>
        <w:pStyle w:val="Heading1"/>
        <w:rPr>
          <w:rFonts w:ascii="Helvetica Neue" w:hAnsi="Helvetica Neue"/>
          <w:sz w:val="28"/>
          <w:szCs w:val="28"/>
        </w:rPr>
      </w:pPr>
      <w:r w:rsidRPr="00E16777">
        <w:rPr>
          <w:rFonts w:ascii="Helvetica Neue" w:hAnsi="Helvetica Neue"/>
          <w:sz w:val="28"/>
          <w:szCs w:val="28"/>
        </w:rPr>
        <w:t>academic support services</w:t>
      </w:r>
    </w:p>
    <w:p w14:paraId="3479D2E8" w14:textId="4B14F6E3" w:rsidR="00F87AC0" w:rsidRPr="00E16777" w:rsidRDefault="005176BC" w:rsidP="00895B17">
      <w:pPr>
        <w:spacing w:line="240" w:lineRule="auto"/>
        <w:rPr>
          <w:rFonts w:ascii="Helvetica Neue" w:hAnsi="Helvetica Neue"/>
          <w:sz w:val="28"/>
          <w:szCs w:val="28"/>
        </w:rPr>
      </w:pPr>
      <w:r w:rsidRPr="00E16777">
        <w:rPr>
          <w:rFonts w:ascii="Helvetica Neue" w:eastAsia="Times New Roman" w:hAnsi="Helvetica Neue" w:cs="Arial"/>
          <w:b/>
          <w:bCs/>
          <w:sz w:val="28"/>
          <w:szCs w:val="28"/>
        </w:rPr>
        <w:t xml:space="preserve">The </w:t>
      </w:r>
      <w:r w:rsidR="002C040F" w:rsidRPr="00E16777">
        <w:rPr>
          <w:rFonts w:ascii="Helvetica Neue" w:eastAsia="Times New Roman" w:hAnsi="Helvetica Neue" w:cs="Arial"/>
          <w:b/>
          <w:bCs/>
          <w:sz w:val="28"/>
          <w:szCs w:val="28"/>
        </w:rPr>
        <w:t>Writing Center</w:t>
      </w:r>
      <w:r w:rsidR="002C040F" w:rsidRPr="00E16777">
        <w:rPr>
          <w:rFonts w:ascii="Helvetica Neue" w:eastAsia="Times New Roman" w:hAnsi="Helvetica Neue" w:cs="Arial"/>
          <w:b/>
          <w:bCs/>
          <w:sz w:val="28"/>
          <w:szCs w:val="28"/>
        </w:rPr>
        <w:br/>
      </w:r>
      <w:r w:rsidR="00F87AC0" w:rsidRPr="00E16777">
        <w:rPr>
          <w:rFonts w:ascii="Helvetica Neue" w:eastAsia="Times New Roman" w:hAnsi="Helvetica Neue" w:cs="Arial"/>
          <w:color w:val="000000"/>
          <w:sz w:val="28"/>
          <w:szCs w:val="28"/>
          <w:shd w:val="clear" w:color="auto" w:fill="FFFFFF"/>
        </w:rPr>
        <w:br/>
      </w:r>
      <w:r w:rsidRPr="00E16777">
        <w:rPr>
          <w:rFonts w:ascii="Helvetica Neue" w:hAnsi="Helvetica Neue"/>
          <w:sz w:val="28"/>
          <w:szCs w:val="28"/>
        </w:rPr>
        <w:t>All writers improve with practice and feedback, so as a student in this course, you are encouraged to use the Writing Center (in Robert Bell 295, Bracken Library, or online) to get additional feedback on your writing. To schedule a free appointment to discuss your writing, go to </w:t>
      </w:r>
      <w:hyperlink r:id="rId24" w:history="1">
        <w:r w:rsidRPr="00E16777">
          <w:rPr>
            <w:rStyle w:val="Hyperlink"/>
            <w:rFonts w:ascii="Helvetica Neue" w:hAnsi="Helvetica Neue"/>
            <w:sz w:val="28"/>
            <w:szCs w:val="28"/>
          </w:rPr>
          <w:t>www.bsu.edu/writingcenter</w:t>
        </w:r>
      </w:hyperlink>
      <w:r w:rsidRPr="00E16777">
        <w:rPr>
          <w:rFonts w:ascii="Helvetica Neue" w:hAnsi="Helvetica Neue"/>
          <w:sz w:val="28"/>
          <w:szCs w:val="28"/>
        </w:rPr>
        <w:t>. Online and in-person appointments are available seven days a week; however, plan ahead because appointments book quickly!</w:t>
      </w:r>
    </w:p>
    <w:p w14:paraId="03CB048F" w14:textId="77777777" w:rsidR="005176BC" w:rsidRPr="00E16777" w:rsidRDefault="005176BC" w:rsidP="00895B17">
      <w:pPr>
        <w:spacing w:line="240" w:lineRule="auto"/>
        <w:rPr>
          <w:rFonts w:ascii="Helvetica Neue" w:hAnsi="Helvetica Neue"/>
          <w:b/>
          <w:bCs/>
          <w:sz w:val="28"/>
          <w:szCs w:val="28"/>
        </w:rPr>
      </w:pPr>
      <w:bookmarkStart w:id="8" w:name="h.gjdgxs" w:colFirst="0" w:colLast="0"/>
      <w:bookmarkEnd w:id="8"/>
      <w:r w:rsidRPr="00E16777">
        <w:rPr>
          <w:rFonts w:ascii="Helvetica Neue" w:hAnsi="Helvetica Neue"/>
          <w:b/>
          <w:bCs/>
          <w:sz w:val="28"/>
          <w:szCs w:val="28"/>
        </w:rPr>
        <w:t>The Learning Center</w:t>
      </w:r>
    </w:p>
    <w:p w14:paraId="6263EA01" w14:textId="6D0422CD" w:rsidR="005176BC" w:rsidRPr="00E16777" w:rsidRDefault="005176BC" w:rsidP="00895B17">
      <w:pPr>
        <w:spacing w:line="240" w:lineRule="auto"/>
        <w:rPr>
          <w:rFonts w:ascii="Helvetica Neue" w:hAnsi="Helvetica Neue"/>
          <w:sz w:val="28"/>
          <w:szCs w:val="28"/>
        </w:rPr>
      </w:pPr>
      <w:r w:rsidRPr="00E16777">
        <w:rPr>
          <w:rFonts w:ascii="Helvetica Neue" w:hAnsi="Helvetica Neue"/>
          <w:sz w:val="28"/>
          <w:szCs w:val="28"/>
        </w:rPr>
        <w:t xml:space="preserve">The Learning Center offers free Tutoring and Academic Coaching for many courses at Ball State. Students can make appointments for online (Zoom) or in-person (NQ 350) appointments. </w:t>
      </w:r>
      <w:r w:rsidR="00895B17" w:rsidRPr="00E16777">
        <w:rPr>
          <w:rFonts w:ascii="Helvetica Neue" w:hAnsi="Helvetica Neue"/>
          <w:sz w:val="28"/>
          <w:szCs w:val="28"/>
        </w:rPr>
        <w:t>All</w:t>
      </w:r>
      <w:r w:rsidRPr="00E16777">
        <w:rPr>
          <w:rFonts w:ascii="Helvetica Neue" w:hAnsi="Helvetica Neue"/>
          <w:sz w:val="28"/>
          <w:szCs w:val="28"/>
        </w:rPr>
        <w:t xml:space="preserve"> students are required to wear masks in the Learning Center. To make an appointment, visit my.bsu.edu and click on “TutorTrac” in the Additional Tools section, or just go directly to </w:t>
      </w:r>
      <w:hyperlink r:id="rId25" w:tgtFrame="_blank" w:history="1">
        <w:r w:rsidRPr="00E16777">
          <w:rPr>
            <w:rStyle w:val="Hyperlink"/>
            <w:rFonts w:ascii="Helvetica Neue" w:hAnsi="Helvetica Neue"/>
            <w:sz w:val="28"/>
            <w:szCs w:val="28"/>
          </w:rPr>
          <w:t>https://ballstate.go-redrock.com</w:t>
        </w:r>
      </w:hyperlink>
      <w:r w:rsidRPr="00E16777">
        <w:rPr>
          <w:rFonts w:ascii="Helvetica Neue" w:hAnsi="Helvetica Neue"/>
          <w:sz w:val="28"/>
          <w:szCs w:val="28"/>
        </w:rPr>
        <w:t>.</w:t>
      </w:r>
    </w:p>
    <w:p w14:paraId="2E1522DF" w14:textId="2290377E" w:rsidR="005176BC" w:rsidRPr="00E16777" w:rsidRDefault="005176BC" w:rsidP="00895B17">
      <w:pPr>
        <w:spacing w:line="240" w:lineRule="auto"/>
        <w:rPr>
          <w:rFonts w:ascii="Helvetica Neue" w:hAnsi="Helvetica Neue"/>
          <w:sz w:val="28"/>
          <w:szCs w:val="28"/>
        </w:rPr>
      </w:pPr>
      <w:r w:rsidRPr="00E16777">
        <w:rPr>
          <w:rFonts w:ascii="Helvetica Neue" w:hAnsi="Helvetica Neue"/>
          <w:sz w:val="28"/>
          <w:szCs w:val="28"/>
        </w:rPr>
        <w:t>Testing accommodations for students with disabilities are available for students who have received the appropriate documentation from Disability Services. Tests may be administered in the Learning Center.  </w:t>
      </w:r>
    </w:p>
    <w:p w14:paraId="7FAC0407" w14:textId="3CB1529A" w:rsidR="005176BC" w:rsidRPr="00E16777" w:rsidRDefault="005176BC" w:rsidP="00895B17">
      <w:pPr>
        <w:spacing w:line="240" w:lineRule="auto"/>
        <w:rPr>
          <w:rFonts w:ascii="Helvetica Neue" w:hAnsi="Helvetica Neue"/>
          <w:sz w:val="28"/>
          <w:szCs w:val="28"/>
        </w:rPr>
      </w:pPr>
      <w:r w:rsidRPr="00E16777">
        <w:rPr>
          <w:rFonts w:ascii="Helvetica Neue" w:hAnsi="Helvetica Neue"/>
          <w:sz w:val="28"/>
          <w:szCs w:val="28"/>
        </w:rPr>
        <w:t>Supplemental Instruction is available in select courses. If you have an SI leader for your course, that person will provide students with information the first week of school regarding weekly study sessions.</w:t>
      </w:r>
      <w:r w:rsidR="00895B17" w:rsidRPr="00E16777">
        <w:rPr>
          <w:rFonts w:ascii="Helvetica Neue" w:hAnsi="Helvetica Neue"/>
          <w:sz w:val="28"/>
          <w:szCs w:val="28"/>
        </w:rPr>
        <w:t xml:space="preserve"> </w:t>
      </w:r>
      <w:r w:rsidRPr="00E16777">
        <w:rPr>
          <w:rFonts w:ascii="Helvetica Neue" w:hAnsi="Helvetica Neue"/>
          <w:sz w:val="28"/>
          <w:szCs w:val="28"/>
        </w:rPr>
        <w:lastRenderedPageBreak/>
        <w:t>For more information about all of our programming, visit </w:t>
      </w:r>
      <w:hyperlink r:id="rId26" w:tgtFrame="_blank" w:history="1">
        <w:r w:rsidRPr="00E16777">
          <w:rPr>
            <w:rStyle w:val="Hyperlink"/>
            <w:rFonts w:ascii="Helvetica Neue" w:hAnsi="Helvetica Neue"/>
            <w:sz w:val="28"/>
            <w:szCs w:val="28"/>
          </w:rPr>
          <w:t>bsu.edu/learningcenter</w:t>
        </w:r>
      </w:hyperlink>
      <w:r w:rsidRPr="00E16777">
        <w:rPr>
          <w:rFonts w:ascii="Helvetica Neue" w:hAnsi="Helvetica Neue"/>
          <w:sz w:val="28"/>
          <w:szCs w:val="28"/>
        </w:rPr>
        <w:t> or call 765-285-1006. Follow us on Instagram: BallStateLC.</w:t>
      </w:r>
    </w:p>
    <w:p w14:paraId="3B44099D" w14:textId="0D3ACB90" w:rsidR="00F75884" w:rsidRPr="00E16777" w:rsidRDefault="00F75884" w:rsidP="00F75884">
      <w:pPr>
        <w:pStyle w:val="Heading1"/>
        <w:rPr>
          <w:rFonts w:ascii="Helvetica Neue" w:hAnsi="Helvetica Neue"/>
          <w:sz w:val="28"/>
          <w:szCs w:val="28"/>
        </w:rPr>
      </w:pPr>
      <w:r w:rsidRPr="00E16777">
        <w:rPr>
          <w:rFonts w:ascii="Helvetica Neue" w:hAnsi="Helvetica Neue"/>
          <w:sz w:val="28"/>
          <w:szCs w:val="28"/>
        </w:rPr>
        <w:t>subject to change statement</w:t>
      </w:r>
    </w:p>
    <w:p w14:paraId="00B1A92D" w14:textId="77777777" w:rsidR="00EB776D" w:rsidRDefault="004276CA">
      <w:pPr>
        <w:rPr>
          <w:rFonts w:ascii="Helvetica Neue" w:eastAsia="Times New Roman" w:hAnsi="Helvetica Neue" w:cs="Arial"/>
          <w:sz w:val="28"/>
          <w:szCs w:val="28"/>
        </w:rPr>
      </w:pPr>
      <w:r w:rsidRPr="00E16777">
        <w:rPr>
          <w:rFonts w:ascii="Helvetica Neue" w:eastAsia="Times New Roman" w:hAnsi="Helvetica Neue" w:cs="Arial"/>
          <w:sz w:val="28"/>
          <w:szCs w:val="28"/>
        </w:rPr>
        <w:t>This syllabus and schedule are subject to change in the event of extenuating circumstances.</w:t>
      </w:r>
    </w:p>
    <w:p w14:paraId="1EB1F365" w14:textId="77777777" w:rsidR="00EB776D" w:rsidRDefault="00EB776D">
      <w:pPr>
        <w:rPr>
          <w:rFonts w:ascii="Helvetica Neue" w:eastAsia="Times New Roman" w:hAnsi="Helvetica Neue" w:cs="Arial"/>
          <w:sz w:val="28"/>
          <w:szCs w:val="28"/>
        </w:rPr>
      </w:pPr>
    </w:p>
    <w:p w14:paraId="2F08DB9C" w14:textId="6DA573EF" w:rsidR="00EB776D" w:rsidRPr="00EB776D" w:rsidRDefault="008E4FBD" w:rsidP="00EB776D">
      <w:pPr>
        <w:rPr>
          <w:rFonts w:ascii="Helvetica Neue" w:eastAsia="Times New Roman" w:hAnsi="Helvetica Neue" w:cs="Arial"/>
          <w:sz w:val="28"/>
          <w:szCs w:val="28"/>
        </w:rPr>
      </w:pPr>
      <w:r>
        <w:rPr>
          <w:rFonts w:ascii="Helvetica Neue" w:eastAsia="Times New Roman" w:hAnsi="Helvetica Neue" w:cs="Arial"/>
          <w:sz w:val="28"/>
          <w:szCs w:val="28"/>
        </w:rPr>
        <w:t>Additional</w:t>
      </w:r>
      <w:r w:rsidR="00EB776D" w:rsidRPr="00EB776D">
        <w:rPr>
          <w:rFonts w:ascii="Helvetica Neue" w:eastAsia="Times New Roman" w:hAnsi="Helvetica Neue" w:cs="Arial"/>
          <w:sz w:val="28"/>
          <w:szCs w:val="28"/>
        </w:rPr>
        <w:t xml:space="preserve"> materials </w:t>
      </w:r>
      <w:r>
        <w:rPr>
          <w:rFonts w:ascii="Helvetica Neue" w:eastAsia="Times New Roman" w:hAnsi="Helvetica Neue" w:cs="Arial"/>
          <w:sz w:val="28"/>
          <w:szCs w:val="28"/>
        </w:rPr>
        <w:t>for ICS625</w:t>
      </w:r>
      <w:r w:rsidR="00EB776D" w:rsidRPr="00EB776D">
        <w:rPr>
          <w:rFonts w:ascii="Helvetica Neue" w:eastAsia="Times New Roman" w:hAnsi="Helvetica Neue" w:cs="Arial"/>
          <w:sz w:val="28"/>
          <w:szCs w:val="28"/>
        </w:rPr>
        <w:t>:</w:t>
      </w:r>
    </w:p>
    <w:p w14:paraId="01DDC17F" w14:textId="77777777" w:rsidR="00EB776D" w:rsidRPr="00EB776D" w:rsidRDefault="00EB776D" w:rsidP="00EB776D">
      <w:pPr>
        <w:rPr>
          <w:rFonts w:ascii="Helvetica Neue" w:eastAsia="Times New Roman" w:hAnsi="Helvetica Neue" w:cs="Arial"/>
          <w:b/>
          <w:sz w:val="28"/>
          <w:szCs w:val="28"/>
        </w:rPr>
      </w:pPr>
      <w:r w:rsidRPr="00EB776D">
        <w:rPr>
          <w:rFonts w:ascii="Helvetica Neue" w:eastAsia="Times New Roman" w:hAnsi="Helvetica Neue" w:cs="Arial"/>
          <w:b/>
          <w:sz w:val="28"/>
          <w:szCs w:val="28"/>
        </w:rPr>
        <w:t>I. Artificial Intelligence:</w:t>
      </w:r>
    </w:p>
    <w:p w14:paraId="3354E61A" w14:textId="77777777" w:rsidR="00EB776D" w:rsidRPr="00EB776D" w:rsidRDefault="00EB776D" w:rsidP="00EB776D">
      <w:pPr>
        <w:rPr>
          <w:rFonts w:ascii="Helvetica Neue" w:eastAsia="Times New Roman" w:hAnsi="Helvetica Neue" w:cs="Arial"/>
          <w:b/>
          <w:sz w:val="28"/>
          <w:szCs w:val="28"/>
          <w:u w:val="single"/>
        </w:rPr>
      </w:pPr>
      <w:r w:rsidRPr="00EB776D">
        <w:rPr>
          <w:rFonts w:ascii="Helvetica Neue" w:eastAsia="Times New Roman" w:hAnsi="Helvetica Neue" w:cs="Arial"/>
          <w:b/>
          <w:sz w:val="28"/>
          <w:szCs w:val="28"/>
          <w:u w:val="single"/>
        </w:rPr>
        <w:t>Books:</w:t>
      </w:r>
    </w:p>
    <w:p w14:paraId="5B0C396E"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Heaton, Jeff, Artificial Intelligence for Humans Vol 1: Fundamental Algorithms, Heaton Research, 2013</w:t>
      </w:r>
    </w:p>
    <w:p w14:paraId="7F041476"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Heaton, Jeff, Artificial Intelligence for Humans Vol 2: Nature-inspired algorithms; Heaton Research, 2014</w:t>
      </w:r>
    </w:p>
    <w:p w14:paraId="5A91FB76"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Heaton, Jeff, Artificial Intelligence for Humans Vol 3: Deep learning and neural networks; Heaton Research, 2015</w:t>
      </w:r>
    </w:p>
    <w:p w14:paraId="2D68BCCE"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Luger, George, Artificial Intelligence, Structures and Strategies for Complex Problem Solving, Pearson, Addison Wesley</w:t>
      </w:r>
    </w:p>
    <w:p w14:paraId="261FE3A2"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McGovern, Tim, Artificial Intelligence Now, O’Reilly, 2018.</w:t>
      </w:r>
    </w:p>
    <w:p w14:paraId="306C8B8E"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Russell, Stuart and Peter Norvig, Artificial Intelligence: A Modern Approach 3rd ed., Pearson, 2010.</w:t>
      </w:r>
    </w:p>
    <w:p w14:paraId="4F3287EC" w14:textId="77777777" w:rsidR="00EB776D" w:rsidRPr="00EB776D" w:rsidRDefault="00EB776D" w:rsidP="00EB776D">
      <w:pPr>
        <w:rPr>
          <w:rFonts w:ascii="Helvetica Neue" w:eastAsia="Times New Roman" w:hAnsi="Helvetica Neue" w:cs="Arial"/>
          <w:b/>
          <w:bCs/>
          <w:sz w:val="28"/>
          <w:szCs w:val="28"/>
        </w:rPr>
      </w:pPr>
      <w:r w:rsidRPr="00EB776D">
        <w:rPr>
          <w:rFonts w:ascii="Helvetica Neue" w:eastAsia="Times New Roman" w:hAnsi="Helvetica Neue" w:cs="Arial"/>
          <w:sz w:val="28"/>
          <w:szCs w:val="28"/>
        </w:rPr>
        <w:t>Turban, Efraim, Decision Support and Expert Systems, 9</w:t>
      </w:r>
      <w:r w:rsidRPr="00EB776D">
        <w:rPr>
          <w:rFonts w:ascii="Helvetica Neue" w:eastAsia="Times New Roman" w:hAnsi="Helvetica Neue" w:cs="Arial"/>
          <w:sz w:val="28"/>
          <w:szCs w:val="28"/>
          <w:vertAlign w:val="superscript"/>
        </w:rPr>
        <w:t>th</w:t>
      </w:r>
      <w:r w:rsidRPr="00EB776D">
        <w:rPr>
          <w:rFonts w:ascii="Helvetica Neue" w:eastAsia="Times New Roman" w:hAnsi="Helvetica Neue" w:cs="Arial"/>
          <w:sz w:val="28"/>
          <w:szCs w:val="28"/>
        </w:rPr>
        <w:t xml:space="preserve"> edition, MacMillan, 2010.</w:t>
      </w:r>
    </w:p>
    <w:p w14:paraId="6095518F"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Winston, Patrick Henry, Artificial Intelligence, 3</w:t>
      </w:r>
      <w:r w:rsidRPr="00EB776D">
        <w:rPr>
          <w:rFonts w:ascii="Helvetica Neue" w:eastAsia="Times New Roman" w:hAnsi="Helvetica Neue" w:cs="Arial"/>
          <w:sz w:val="28"/>
          <w:szCs w:val="28"/>
          <w:vertAlign w:val="superscript"/>
        </w:rPr>
        <w:t>rd</w:t>
      </w:r>
      <w:r w:rsidRPr="00EB776D">
        <w:rPr>
          <w:rFonts w:ascii="Helvetica Neue" w:eastAsia="Times New Roman" w:hAnsi="Helvetica Neue" w:cs="Arial"/>
          <w:sz w:val="28"/>
          <w:szCs w:val="28"/>
        </w:rPr>
        <w:t xml:space="preserve"> ed., Addison Wesley Publishing, 1993.</w:t>
      </w:r>
    </w:p>
    <w:p w14:paraId="72833DA9" w14:textId="77777777" w:rsidR="001357F7" w:rsidRDefault="001357F7" w:rsidP="00EB776D">
      <w:pPr>
        <w:rPr>
          <w:rFonts w:ascii="Helvetica Neue" w:eastAsia="Times New Roman" w:hAnsi="Helvetica Neue" w:cs="Arial"/>
          <w:b/>
          <w:sz w:val="28"/>
          <w:szCs w:val="28"/>
          <w:u w:val="single"/>
        </w:rPr>
      </w:pPr>
    </w:p>
    <w:p w14:paraId="5B66B935" w14:textId="6997757D" w:rsidR="00EB776D" w:rsidRPr="00EB776D" w:rsidRDefault="00EB776D" w:rsidP="00EB776D">
      <w:pPr>
        <w:rPr>
          <w:rFonts w:ascii="Helvetica Neue" w:eastAsia="Times New Roman" w:hAnsi="Helvetica Neue" w:cs="Arial"/>
          <w:b/>
          <w:sz w:val="28"/>
          <w:szCs w:val="28"/>
          <w:u w:val="single"/>
        </w:rPr>
      </w:pPr>
      <w:r w:rsidRPr="00EB776D">
        <w:rPr>
          <w:rFonts w:ascii="Helvetica Neue" w:eastAsia="Times New Roman" w:hAnsi="Helvetica Neue" w:cs="Arial"/>
          <w:b/>
          <w:sz w:val="28"/>
          <w:szCs w:val="28"/>
          <w:u w:val="single"/>
        </w:rPr>
        <w:lastRenderedPageBreak/>
        <w:t>Classes</w:t>
      </w:r>
    </w:p>
    <w:p w14:paraId="0EDC136E" w14:textId="77777777" w:rsidR="00EB776D" w:rsidRPr="00EB776D" w:rsidRDefault="00000000" w:rsidP="00EB776D">
      <w:pPr>
        <w:rPr>
          <w:rFonts w:ascii="Helvetica Neue" w:eastAsia="Times New Roman" w:hAnsi="Helvetica Neue" w:cs="Arial"/>
          <w:sz w:val="28"/>
          <w:szCs w:val="28"/>
        </w:rPr>
      </w:pPr>
      <w:hyperlink r:id="rId27" w:history="1">
        <w:r w:rsidR="00EB776D" w:rsidRPr="00EB776D">
          <w:rPr>
            <w:rStyle w:val="Hyperlink"/>
            <w:rFonts w:ascii="Helvetica Neue" w:eastAsia="Times New Roman" w:hAnsi="Helvetica Neue" w:cs="Arial"/>
            <w:sz w:val="28"/>
            <w:szCs w:val="28"/>
          </w:rPr>
          <w:t>Conitzer</w:t>
        </w:r>
      </w:hyperlink>
      <w:r w:rsidR="00EB776D" w:rsidRPr="00EB776D">
        <w:rPr>
          <w:rFonts w:ascii="Helvetica Neue" w:eastAsia="Times New Roman" w:hAnsi="Helvetica Neue" w:cs="Arial"/>
          <w:sz w:val="28"/>
          <w:szCs w:val="28"/>
          <w:u w:val="single"/>
        </w:rPr>
        <w:t>, Vincent</w:t>
      </w:r>
      <w:r w:rsidR="00EB776D" w:rsidRPr="00EB776D">
        <w:rPr>
          <w:rFonts w:ascii="Helvetica Neue" w:eastAsia="Times New Roman" w:hAnsi="Helvetica Neue" w:cs="Arial"/>
          <w:sz w:val="28"/>
          <w:szCs w:val="28"/>
        </w:rPr>
        <w:t>, Introduction to Artificial Intelligence CPS 170, Duke University, spring 2009, https://www2.cs.duke.edu/courses/spring09/cps170/</w:t>
      </w:r>
    </w:p>
    <w:p w14:paraId="2BE20907"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 xml:space="preserve">Klein, Dan, Pieter Abbeel, Artificial Intelligence CS188, University of California, Berkeley, </w:t>
      </w:r>
      <w:hyperlink r:id="rId28" w:history="1">
        <w:r w:rsidRPr="00EB776D">
          <w:rPr>
            <w:rStyle w:val="Hyperlink"/>
            <w:rFonts w:ascii="Helvetica Neue" w:eastAsia="Times New Roman" w:hAnsi="Helvetica Neue" w:cs="Arial"/>
            <w:sz w:val="28"/>
            <w:szCs w:val="28"/>
          </w:rPr>
          <w:t>http://ai.berkeley.edu</w:t>
        </w:r>
      </w:hyperlink>
    </w:p>
    <w:p w14:paraId="19810F83"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Littman, Michael L., Introduction to Artificial Intelligence COS302, Princeton University, Fall 2001</w:t>
      </w:r>
    </w:p>
    <w:p w14:paraId="073CD063" w14:textId="77777777" w:rsidR="00EB776D" w:rsidRPr="00EB776D" w:rsidRDefault="00EB776D" w:rsidP="00EB776D">
      <w:pPr>
        <w:rPr>
          <w:rFonts w:ascii="Helvetica Neue" w:eastAsia="Times New Roman" w:hAnsi="Helvetica Neue" w:cs="Arial"/>
          <w:bCs/>
          <w:sz w:val="28"/>
          <w:szCs w:val="28"/>
        </w:rPr>
      </w:pPr>
      <w:r w:rsidRPr="00EB776D">
        <w:rPr>
          <w:rFonts w:ascii="Helvetica Neue" w:eastAsia="Times New Roman" w:hAnsi="Helvetica Neue" w:cs="Arial"/>
          <w:bCs/>
          <w:sz w:val="28"/>
          <w:szCs w:val="28"/>
        </w:rPr>
        <w:t xml:space="preserve">Seker, Sadi Evern, Introduction to Artificial Intelligence SC290, Smith College, Department of Computer Science, Spring 2017, </w:t>
      </w:r>
      <w:r w:rsidRPr="00EB776D">
        <w:rPr>
          <w:rFonts w:ascii="Helvetica Neue" w:eastAsia="Times New Roman" w:hAnsi="Helvetica Neue" w:cs="Arial"/>
          <w:sz w:val="28"/>
          <w:szCs w:val="28"/>
        </w:rPr>
        <w:t>http://sadievrenseker.com</w:t>
      </w:r>
      <w:r w:rsidRPr="00EB776D">
        <w:rPr>
          <w:rFonts w:ascii="Helvetica Neue" w:eastAsia="Times New Roman" w:hAnsi="Helvetica Neue" w:cs="Arial"/>
          <w:bCs/>
          <w:sz w:val="28"/>
          <w:szCs w:val="28"/>
        </w:rPr>
        <w:t xml:space="preserve"> </w:t>
      </w:r>
    </w:p>
    <w:p w14:paraId="4313177E"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Littman, Michael L., Introduction to Artificial Intelligence COS302, Princeton University, Fall 2001</w:t>
      </w:r>
    </w:p>
    <w:p w14:paraId="4E791916"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Michael L. Littman, COS302 Introduction to Artificial Intelligence, Princeton</w:t>
      </w:r>
    </w:p>
    <w:p w14:paraId="16C43271"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 xml:space="preserve">Dan Klein and Pieter Abbeel for CS188 Intro to AI at UC Berkeley. </w:t>
      </w:r>
      <w:hyperlink r:id="rId29" w:history="1">
        <w:r w:rsidRPr="00EB776D">
          <w:rPr>
            <w:rStyle w:val="Hyperlink"/>
            <w:rFonts w:ascii="Helvetica Neue" w:eastAsia="Times New Roman" w:hAnsi="Helvetica Neue" w:cs="Arial"/>
            <w:sz w:val="28"/>
            <w:szCs w:val="28"/>
          </w:rPr>
          <w:t>http://ai.berkeley.edu</w:t>
        </w:r>
      </w:hyperlink>
      <w:r w:rsidRPr="00EB776D">
        <w:rPr>
          <w:rFonts w:ascii="Helvetica Neue" w:eastAsia="Times New Roman" w:hAnsi="Helvetica Neue" w:cs="Arial"/>
          <w:sz w:val="28"/>
          <w:szCs w:val="28"/>
        </w:rPr>
        <w:t>.</w:t>
      </w:r>
    </w:p>
    <w:p w14:paraId="7FCFDD88"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Michael L. Littman, COS302 Introduction to Artificial Intelligence, Princeton</w:t>
      </w:r>
    </w:p>
    <w:p w14:paraId="6472AB5B"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Bruce Porter et al Introduction to Artificial Intelligence,  University of Texas –Austin</w:t>
      </w:r>
    </w:p>
    <w:p w14:paraId="1E24B321"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lang w:val="en-GB"/>
        </w:rPr>
        <w:t>Vincent Conitzer, CPS 170: Artificial Intelligence, Duke University</w:t>
      </w:r>
    </w:p>
    <w:p w14:paraId="242EA93E" w14:textId="77777777" w:rsidR="00AE3F4B" w:rsidRDefault="00AE3F4B" w:rsidP="00EB776D">
      <w:pPr>
        <w:rPr>
          <w:rFonts w:ascii="Helvetica Neue" w:eastAsia="Times New Roman" w:hAnsi="Helvetica Neue" w:cs="Arial"/>
          <w:b/>
          <w:sz w:val="28"/>
          <w:szCs w:val="28"/>
          <w:u w:val="single"/>
        </w:rPr>
      </w:pPr>
    </w:p>
    <w:p w14:paraId="78ACFB26" w14:textId="77777777" w:rsidR="001357F7" w:rsidRDefault="001357F7" w:rsidP="00EB776D">
      <w:pPr>
        <w:rPr>
          <w:rFonts w:ascii="Helvetica Neue" w:eastAsia="Times New Roman" w:hAnsi="Helvetica Neue" w:cs="Arial"/>
          <w:b/>
          <w:sz w:val="28"/>
          <w:szCs w:val="28"/>
          <w:u w:val="single"/>
        </w:rPr>
      </w:pPr>
    </w:p>
    <w:p w14:paraId="42812A11" w14:textId="77777777" w:rsidR="001357F7" w:rsidRDefault="001357F7" w:rsidP="00EB776D">
      <w:pPr>
        <w:rPr>
          <w:rFonts w:ascii="Helvetica Neue" w:eastAsia="Times New Roman" w:hAnsi="Helvetica Neue" w:cs="Arial"/>
          <w:b/>
          <w:sz w:val="28"/>
          <w:szCs w:val="28"/>
          <w:u w:val="single"/>
        </w:rPr>
      </w:pPr>
    </w:p>
    <w:p w14:paraId="676606F0" w14:textId="77777777" w:rsidR="001357F7" w:rsidRDefault="001357F7" w:rsidP="00EB776D">
      <w:pPr>
        <w:rPr>
          <w:rFonts w:ascii="Helvetica Neue" w:eastAsia="Times New Roman" w:hAnsi="Helvetica Neue" w:cs="Arial"/>
          <w:b/>
          <w:sz w:val="28"/>
          <w:szCs w:val="28"/>
          <w:u w:val="single"/>
        </w:rPr>
      </w:pPr>
    </w:p>
    <w:p w14:paraId="5F89FC90" w14:textId="55E904B2" w:rsidR="00EB776D" w:rsidRPr="00EB776D" w:rsidRDefault="00EB776D" w:rsidP="00EB776D">
      <w:pPr>
        <w:rPr>
          <w:rFonts w:ascii="Helvetica Neue" w:eastAsia="Times New Roman" w:hAnsi="Helvetica Neue" w:cs="Arial"/>
          <w:b/>
          <w:sz w:val="28"/>
          <w:szCs w:val="28"/>
          <w:u w:val="single"/>
        </w:rPr>
      </w:pPr>
      <w:r w:rsidRPr="00EB776D">
        <w:rPr>
          <w:rFonts w:ascii="Helvetica Neue" w:eastAsia="Times New Roman" w:hAnsi="Helvetica Neue" w:cs="Arial"/>
          <w:b/>
          <w:sz w:val="28"/>
          <w:szCs w:val="28"/>
          <w:u w:val="single"/>
        </w:rPr>
        <w:lastRenderedPageBreak/>
        <w:t>Articles</w:t>
      </w:r>
    </w:p>
    <w:p w14:paraId="4BAB15F3"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bCs/>
          <w:sz w:val="28"/>
          <w:szCs w:val="28"/>
        </w:rPr>
        <w:t xml:space="preserve">Adshead, Antony, Storage 101: Object Storage versus Block and File, Computer Weekly, </w:t>
      </w:r>
      <w:hyperlink r:id="rId30" w:history="1">
        <w:r w:rsidRPr="00EB776D">
          <w:rPr>
            <w:rStyle w:val="Hyperlink"/>
            <w:rFonts w:ascii="Helvetica Neue" w:eastAsia="Times New Roman" w:hAnsi="Helvetica Neue" w:cs="Arial"/>
            <w:bCs/>
            <w:sz w:val="28"/>
            <w:szCs w:val="28"/>
          </w:rPr>
          <w:t>https://www.computerweekly.com/feature/Storage-101-Object-storage-vs-block-vs-file</w:t>
        </w:r>
      </w:hyperlink>
    </w:p>
    <w:p w14:paraId="7D75F752" w14:textId="77777777" w:rsidR="00EB776D" w:rsidRPr="00EB776D" w:rsidRDefault="00EB776D" w:rsidP="00EB776D">
      <w:pPr>
        <w:rPr>
          <w:rFonts w:ascii="Helvetica Neue" w:eastAsia="Times New Roman" w:hAnsi="Helvetica Neue" w:cs="Arial"/>
          <w:sz w:val="28"/>
          <w:szCs w:val="28"/>
          <w:u w:val="single"/>
        </w:rPr>
      </w:pPr>
      <w:r w:rsidRPr="00EB776D">
        <w:rPr>
          <w:rFonts w:ascii="Helvetica Neue" w:eastAsia="Times New Roman" w:hAnsi="Helvetica Neue" w:cs="Arial"/>
          <w:sz w:val="28"/>
          <w:szCs w:val="28"/>
        </w:rPr>
        <w:t xml:space="preserve">Rouse, Margaret, Block Storage, TechTarget, </w:t>
      </w:r>
      <w:hyperlink r:id="rId31" w:history="1">
        <w:r w:rsidRPr="00EB776D">
          <w:rPr>
            <w:rStyle w:val="Hyperlink"/>
            <w:rFonts w:ascii="Helvetica Neue" w:eastAsia="Times New Roman" w:hAnsi="Helvetica Neue" w:cs="Arial"/>
            <w:sz w:val="28"/>
            <w:szCs w:val="28"/>
          </w:rPr>
          <w:t>https://searchstorage.techtarget.com/definition/block-storage</w:t>
        </w:r>
      </w:hyperlink>
    </w:p>
    <w:p w14:paraId="15C51AF0" w14:textId="77777777" w:rsidR="00EB776D" w:rsidRPr="00EB776D" w:rsidRDefault="00EB776D" w:rsidP="00EB776D">
      <w:pPr>
        <w:rPr>
          <w:rFonts w:ascii="Helvetica Neue" w:eastAsia="Times New Roman" w:hAnsi="Helvetica Neue" w:cs="Arial"/>
          <w:sz w:val="28"/>
          <w:szCs w:val="28"/>
          <w:u w:val="single"/>
        </w:rPr>
      </w:pPr>
    </w:p>
    <w:p w14:paraId="45A72654" w14:textId="77777777" w:rsidR="00EB776D" w:rsidRPr="00EB776D" w:rsidRDefault="00EB776D" w:rsidP="00EB776D">
      <w:pPr>
        <w:rPr>
          <w:rFonts w:ascii="Helvetica Neue" w:eastAsia="Times New Roman" w:hAnsi="Helvetica Neue" w:cs="Arial"/>
          <w:b/>
          <w:sz w:val="28"/>
          <w:szCs w:val="28"/>
        </w:rPr>
      </w:pPr>
      <w:r w:rsidRPr="00EB776D">
        <w:rPr>
          <w:rFonts w:ascii="Helvetica Neue" w:eastAsia="Times New Roman" w:hAnsi="Helvetica Neue" w:cs="Arial"/>
          <w:b/>
          <w:sz w:val="28"/>
          <w:szCs w:val="28"/>
        </w:rPr>
        <w:t>II. Machine Learning and Neural Networks</w:t>
      </w:r>
    </w:p>
    <w:p w14:paraId="387646BF" w14:textId="77777777" w:rsidR="00EB776D" w:rsidRPr="00EB776D" w:rsidRDefault="00EB776D" w:rsidP="00EB776D">
      <w:pPr>
        <w:rPr>
          <w:rFonts w:ascii="Helvetica Neue" w:eastAsia="Times New Roman" w:hAnsi="Helvetica Neue" w:cs="Arial"/>
          <w:b/>
          <w:sz w:val="28"/>
          <w:szCs w:val="28"/>
          <w:u w:val="single"/>
        </w:rPr>
      </w:pPr>
      <w:r w:rsidRPr="00EB776D">
        <w:rPr>
          <w:rFonts w:ascii="Helvetica Neue" w:eastAsia="Times New Roman" w:hAnsi="Helvetica Neue" w:cs="Arial"/>
          <w:b/>
          <w:sz w:val="28"/>
          <w:szCs w:val="28"/>
          <w:u w:val="single"/>
        </w:rPr>
        <w:t>Books</w:t>
      </w:r>
    </w:p>
    <w:p w14:paraId="2C84EC3F"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Aggarwal, Charu, Neural Networks and Deep Learning, Springer, 2018.</w:t>
      </w:r>
    </w:p>
    <w:p w14:paraId="02680515" w14:textId="77777777" w:rsidR="00EB776D" w:rsidRPr="00EB776D" w:rsidRDefault="00EB776D" w:rsidP="00EB776D">
      <w:pPr>
        <w:rPr>
          <w:rFonts w:ascii="Helvetica Neue" w:eastAsia="Times New Roman" w:hAnsi="Helvetica Neue" w:cs="Arial"/>
          <w:sz w:val="28"/>
          <w:szCs w:val="28"/>
          <w:u w:val="single"/>
        </w:rPr>
      </w:pPr>
      <w:r w:rsidRPr="00EB776D">
        <w:rPr>
          <w:rFonts w:ascii="Helvetica Neue" w:eastAsia="Times New Roman" w:hAnsi="Helvetica Neue" w:cs="Arial"/>
          <w:sz w:val="28"/>
          <w:szCs w:val="28"/>
        </w:rPr>
        <w:t>Charniak, Eugene, Introduction to Deep Learning, MIT Press, 2018.</w:t>
      </w:r>
    </w:p>
    <w:p w14:paraId="6B97A216" w14:textId="77777777" w:rsidR="00EB776D" w:rsidRPr="00EB776D" w:rsidRDefault="00000000" w:rsidP="00EB776D">
      <w:pPr>
        <w:rPr>
          <w:rFonts w:ascii="Helvetica Neue" w:eastAsia="Times New Roman" w:hAnsi="Helvetica Neue" w:cs="Arial"/>
          <w:sz w:val="28"/>
          <w:szCs w:val="28"/>
        </w:rPr>
      </w:pPr>
      <w:hyperlink r:id="rId32" w:history="1">
        <w:r w:rsidR="00EB776D" w:rsidRPr="00EB776D">
          <w:rPr>
            <w:rStyle w:val="Hyperlink"/>
            <w:rFonts w:ascii="Helvetica Neue" w:eastAsia="Times New Roman" w:hAnsi="Helvetica Neue" w:cs="Arial"/>
            <w:i/>
            <w:iCs/>
            <w:sz w:val="28"/>
            <w:szCs w:val="28"/>
          </w:rPr>
          <w:t>https://download.microsoft.com/download/0/9/6/096170E9.../9780735698178.pdf</w:t>
        </w:r>
      </w:hyperlink>
    </w:p>
    <w:p w14:paraId="2235DFC7" w14:textId="2D1F840B"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Heaton, Jeff, Artificial Intelligence for Humans, Vol 3 Deep Learning and Neural Networks, Heaton Research, Inc. 2015.</w:t>
      </w:r>
    </w:p>
    <w:p w14:paraId="07D698BB" w14:textId="77777777" w:rsidR="00EB776D" w:rsidRPr="00EB776D" w:rsidRDefault="00EB776D" w:rsidP="00EB776D">
      <w:pPr>
        <w:rPr>
          <w:rFonts w:ascii="Helvetica Neue" w:eastAsia="Times New Roman" w:hAnsi="Helvetica Neue" w:cs="Arial"/>
          <w:b/>
          <w:sz w:val="28"/>
          <w:szCs w:val="28"/>
          <w:u w:val="single"/>
        </w:rPr>
      </w:pPr>
      <w:r w:rsidRPr="00EB776D">
        <w:rPr>
          <w:rFonts w:ascii="Helvetica Neue" w:eastAsia="Times New Roman" w:hAnsi="Helvetica Neue" w:cs="Arial"/>
          <w:b/>
          <w:sz w:val="28"/>
          <w:szCs w:val="28"/>
          <w:u w:val="single"/>
        </w:rPr>
        <w:t>Classes</w:t>
      </w:r>
    </w:p>
    <w:p w14:paraId="4EAE03B1"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Fie-Fie Li, Justin Johnson, and Serena Yeung, Training Neural Networks, Stamford.</w:t>
      </w:r>
    </w:p>
    <w:p w14:paraId="04D07B44"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Fei-Fei Li, Adrej Karpathy Justine Johns – Stanford and the SuperDataScience.com Team, Convolutional Neural Networks, Stamford.</w:t>
      </w:r>
    </w:p>
    <w:p w14:paraId="4D158AA3"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Yuan Lacun, Deep Learning and Structured Prediction, NYU and Facebook</w:t>
      </w:r>
    </w:p>
    <w:p w14:paraId="4E746C20"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Dr. Şadi Evren Seker, Smith College, CSC 290: Introduction to Artificial Intelligence and Search</w:t>
      </w:r>
    </w:p>
    <w:p w14:paraId="6364EA74"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lang w:val="en-GB"/>
        </w:rPr>
        <w:t>Marc D Ranzato, Facebook</w:t>
      </w:r>
    </w:p>
    <w:p w14:paraId="31835462" w14:textId="77777777" w:rsidR="00EB776D" w:rsidRPr="00EB776D" w:rsidRDefault="00EB776D" w:rsidP="00EB776D">
      <w:pPr>
        <w:rPr>
          <w:rFonts w:ascii="Helvetica Neue" w:eastAsia="Times New Roman" w:hAnsi="Helvetica Neue" w:cs="Arial"/>
          <w:b/>
          <w:sz w:val="28"/>
          <w:szCs w:val="28"/>
        </w:rPr>
      </w:pPr>
    </w:p>
    <w:p w14:paraId="16491131" w14:textId="77777777" w:rsidR="00EB776D" w:rsidRPr="00EB776D" w:rsidRDefault="00EB776D" w:rsidP="00EB776D">
      <w:pPr>
        <w:rPr>
          <w:rFonts w:ascii="Helvetica Neue" w:eastAsia="Times New Roman" w:hAnsi="Helvetica Neue" w:cs="Arial"/>
          <w:b/>
          <w:sz w:val="28"/>
          <w:szCs w:val="28"/>
          <w:u w:val="single"/>
        </w:rPr>
      </w:pPr>
      <w:r w:rsidRPr="00EB776D">
        <w:rPr>
          <w:rFonts w:ascii="Helvetica Neue" w:eastAsia="Times New Roman" w:hAnsi="Helvetica Neue" w:cs="Arial"/>
          <w:b/>
          <w:sz w:val="28"/>
          <w:szCs w:val="28"/>
          <w:u w:val="single"/>
        </w:rPr>
        <w:t>Articles</w:t>
      </w:r>
    </w:p>
    <w:p w14:paraId="0C253343"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Kelleher, John, Brian MacNamee, Aoife D’Arcy, Fundamentals of Machine learning for Predictive Data Analytics, MIT Press, 2015.</w:t>
      </w:r>
    </w:p>
    <w:p w14:paraId="0A2C3622"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Articles</w:t>
      </w:r>
    </w:p>
    <w:p w14:paraId="5D2570F2"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rPr>
        <w:t xml:space="preserve">Azure, Machine Learning Essentials, 2019. </w:t>
      </w:r>
    </w:p>
    <w:p w14:paraId="006ACF68" w14:textId="77777777" w:rsidR="00EB776D" w:rsidRPr="00EB776D" w:rsidRDefault="00EB776D" w:rsidP="00EB776D">
      <w:pPr>
        <w:rPr>
          <w:rFonts w:ascii="Helvetica Neue" w:eastAsia="Times New Roman" w:hAnsi="Helvetica Neue" w:cs="Arial"/>
          <w:sz w:val="28"/>
          <w:szCs w:val="28"/>
          <w:u w:val="single"/>
        </w:rPr>
      </w:pPr>
      <w:r w:rsidRPr="00EB776D">
        <w:rPr>
          <w:rFonts w:ascii="Helvetica Neue" w:eastAsia="Times New Roman" w:hAnsi="Helvetica Neue" w:cs="Arial"/>
          <w:sz w:val="28"/>
          <w:szCs w:val="28"/>
        </w:rPr>
        <w:t xml:space="preserve">Maini, Vishal, Samer Sabri, Machine Learning for Humans, August 19, 2017  </w:t>
      </w:r>
      <w:r w:rsidRPr="00EB776D">
        <w:rPr>
          <w:rFonts w:ascii="Helvetica Neue" w:eastAsia="Times New Roman" w:hAnsi="Helvetica Neue" w:cs="Arial"/>
          <w:b/>
          <w:sz w:val="28"/>
          <w:szCs w:val="28"/>
        </w:rPr>
        <w:t>VERY GOOD</w:t>
      </w:r>
      <w:r w:rsidRPr="00EB776D">
        <w:rPr>
          <w:rFonts w:ascii="Helvetica Neue" w:eastAsia="Times New Roman" w:hAnsi="Helvetica Neue" w:cs="Arial"/>
          <w:sz w:val="28"/>
          <w:szCs w:val="28"/>
        </w:rPr>
        <w:t xml:space="preserve"> </w:t>
      </w:r>
      <w:hyperlink r:id="rId33" w:history="1">
        <w:r w:rsidRPr="00EB776D">
          <w:rPr>
            <w:rStyle w:val="Hyperlink"/>
            <w:rFonts w:ascii="Helvetica Neue" w:eastAsia="Times New Roman" w:hAnsi="Helvetica Neue" w:cs="Arial"/>
            <w:sz w:val="28"/>
            <w:szCs w:val="28"/>
          </w:rPr>
          <w:t>https://medium.com/machine-learning-for-humans/why -machine-learning-matters-6164fafldfl2</w:t>
        </w:r>
      </w:hyperlink>
    </w:p>
    <w:p w14:paraId="1CA373F1" w14:textId="77777777" w:rsidR="00EB776D" w:rsidRPr="00EB776D" w:rsidRDefault="00EB776D" w:rsidP="00EB776D">
      <w:pPr>
        <w:rPr>
          <w:rFonts w:ascii="Helvetica Neue" w:eastAsia="Times New Roman" w:hAnsi="Helvetica Neue" w:cs="Arial"/>
          <w:sz w:val="28"/>
          <w:szCs w:val="28"/>
        </w:rPr>
      </w:pPr>
      <w:r w:rsidRPr="00EB776D">
        <w:rPr>
          <w:rFonts w:ascii="Helvetica Neue" w:eastAsia="Times New Roman" w:hAnsi="Helvetica Neue" w:cs="Arial"/>
          <w:sz w:val="28"/>
          <w:szCs w:val="28"/>
          <w:u w:val="single"/>
        </w:rPr>
        <w:t xml:space="preserve">Van Loon, Ronald, Machine learning Explained, Data Science Center, Jan. 16, 2018, </w:t>
      </w:r>
    </w:p>
    <w:p w14:paraId="45A3B001" w14:textId="77777777" w:rsidR="00EB776D" w:rsidRPr="00EB776D" w:rsidRDefault="00EB776D" w:rsidP="00EB776D">
      <w:pPr>
        <w:rPr>
          <w:rFonts w:ascii="Helvetica Neue" w:eastAsia="Times New Roman" w:hAnsi="Helvetica Neue" w:cs="Arial"/>
          <w:b/>
          <w:sz w:val="28"/>
          <w:szCs w:val="28"/>
        </w:rPr>
      </w:pPr>
    </w:p>
    <w:p w14:paraId="713DF7D8" w14:textId="1F7CB7B4" w:rsidR="009C3374" w:rsidRPr="00E16777" w:rsidRDefault="009C3374" w:rsidP="00DD5629">
      <w:pPr>
        <w:pStyle w:val="Normal1"/>
        <w:spacing w:after="60" w:line="240" w:lineRule="auto"/>
        <w:jc w:val="center"/>
        <w:rPr>
          <w:rFonts w:ascii="Helvetica Neue" w:hAnsi="Helvetica Neue" w:cs="Arial"/>
          <w:sz w:val="28"/>
          <w:szCs w:val="28"/>
        </w:rPr>
      </w:pPr>
    </w:p>
    <w:sectPr w:rsidR="009C3374" w:rsidRPr="00E16777" w:rsidSect="00E16777">
      <w:headerReference w:type="even" r:id="rId34"/>
      <w:headerReference w:type="default" r:id="rId35"/>
      <w:footerReference w:type="even" r:id="rId36"/>
      <w:footerReference w:type="default" r:id="rId37"/>
      <w:headerReference w:type="first" r:id="rId38"/>
      <w:footerReference w:type="first" r:id="rId39"/>
      <w:pgSz w:w="12240" w:h="15840"/>
      <w:pgMar w:top="1080" w:right="1080" w:bottom="1080" w:left="1080" w:header="720" w:footer="720" w:gutter="0"/>
      <w:pgNumType w:start="1"/>
      <w:cols w:space="720" w:equalWidth="0">
        <w:col w:w="900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05E8" w14:textId="77777777" w:rsidR="00670FCF" w:rsidRDefault="00670FCF">
      <w:pPr>
        <w:spacing w:line="240" w:lineRule="auto"/>
      </w:pPr>
      <w:r>
        <w:separator/>
      </w:r>
    </w:p>
  </w:endnote>
  <w:endnote w:type="continuationSeparator" w:id="0">
    <w:p w14:paraId="47E11CD1" w14:textId="77777777" w:rsidR="00670FCF" w:rsidRDefault="00670FCF">
      <w:pPr>
        <w:spacing w:line="240" w:lineRule="auto"/>
      </w:pPr>
      <w:r>
        <w:continuationSeparator/>
      </w:r>
    </w:p>
  </w:endnote>
  <w:endnote w:type="continuationNotice" w:id="1">
    <w:p w14:paraId="0C1FE19B" w14:textId="77777777" w:rsidR="00670FCF" w:rsidRDefault="00670FC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C6BB" w14:textId="77777777" w:rsidR="006677F8" w:rsidRDefault="00667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D074" w14:textId="77777777" w:rsidR="009743B1" w:rsidRDefault="002138D2">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070C" w14:textId="77777777" w:rsidR="006677F8" w:rsidRDefault="00667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4413" w14:textId="77777777" w:rsidR="00670FCF" w:rsidRDefault="00670FCF">
      <w:pPr>
        <w:spacing w:line="240" w:lineRule="auto"/>
      </w:pPr>
      <w:r>
        <w:separator/>
      </w:r>
    </w:p>
  </w:footnote>
  <w:footnote w:type="continuationSeparator" w:id="0">
    <w:p w14:paraId="1CB696D5" w14:textId="77777777" w:rsidR="00670FCF" w:rsidRDefault="00670FCF">
      <w:pPr>
        <w:spacing w:line="240" w:lineRule="auto"/>
      </w:pPr>
      <w:r>
        <w:continuationSeparator/>
      </w:r>
    </w:p>
  </w:footnote>
  <w:footnote w:type="continuationNotice" w:id="1">
    <w:p w14:paraId="5C0D8DF0" w14:textId="77777777" w:rsidR="00670FCF" w:rsidRDefault="00670FC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8FE6" w14:textId="77777777" w:rsidR="004A1FCE" w:rsidRDefault="004A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22DD3" w14:textId="77777777" w:rsidR="006677F8" w:rsidRDefault="006677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3801" w14:textId="77777777" w:rsidR="004A1FCE" w:rsidRDefault="004A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D09"/>
    <w:multiLevelType w:val="multilevel"/>
    <w:tmpl w:val="23C2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4259"/>
    <w:multiLevelType w:val="hybridMultilevel"/>
    <w:tmpl w:val="4B3CA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12CF3"/>
    <w:multiLevelType w:val="multilevel"/>
    <w:tmpl w:val="5E1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5265"/>
    <w:multiLevelType w:val="multilevel"/>
    <w:tmpl w:val="4B16EE6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1F0A7EDE"/>
    <w:multiLevelType w:val="multilevel"/>
    <w:tmpl w:val="C616D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225F3D8C"/>
    <w:multiLevelType w:val="hybridMultilevel"/>
    <w:tmpl w:val="CC06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22F83"/>
    <w:multiLevelType w:val="hybridMultilevel"/>
    <w:tmpl w:val="DB54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208D8"/>
    <w:multiLevelType w:val="hybridMultilevel"/>
    <w:tmpl w:val="B4C8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B5AA9"/>
    <w:multiLevelType w:val="multilevel"/>
    <w:tmpl w:val="8A9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F4BB1"/>
    <w:multiLevelType w:val="hybridMultilevel"/>
    <w:tmpl w:val="1A5E0C8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38F26BCA"/>
    <w:multiLevelType w:val="hybridMultilevel"/>
    <w:tmpl w:val="D600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07FCE"/>
    <w:multiLevelType w:val="multilevel"/>
    <w:tmpl w:val="C8DAF95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2" w15:restartNumberingAfterBreak="0">
    <w:nsid w:val="3CA41C6A"/>
    <w:multiLevelType w:val="hybridMultilevel"/>
    <w:tmpl w:val="9CBA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E34D1"/>
    <w:multiLevelType w:val="hybridMultilevel"/>
    <w:tmpl w:val="F8CE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24AD4"/>
    <w:multiLevelType w:val="hybridMultilevel"/>
    <w:tmpl w:val="BC96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529BB"/>
    <w:multiLevelType w:val="hybridMultilevel"/>
    <w:tmpl w:val="3A8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806D7"/>
    <w:multiLevelType w:val="hybridMultilevel"/>
    <w:tmpl w:val="8F16AB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50E6D6A"/>
    <w:multiLevelType w:val="hybridMultilevel"/>
    <w:tmpl w:val="8ABE24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8B05579"/>
    <w:multiLevelType w:val="multilevel"/>
    <w:tmpl w:val="7B7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824BCF"/>
    <w:multiLevelType w:val="multilevel"/>
    <w:tmpl w:val="33B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54129">
    <w:abstractNumId w:val="4"/>
  </w:num>
  <w:num w:numId="2" w16cid:durableId="1469856289">
    <w:abstractNumId w:val="3"/>
  </w:num>
  <w:num w:numId="3" w16cid:durableId="904069423">
    <w:abstractNumId w:val="7"/>
  </w:num>
  <w:num w:numId="4" w16cid:durableId="718819823">
    <w:abstractNumId w:val="16"/>
  </w:num>
  <w:num w:numId="5" w16cid:durableId="2120681794">
    <w:abstractNumId w:val="17"/>
  </w:num>
  <w:num w:numId="6" w16cid:durableId="1892375018">
    <w:abstractNumId w:val="9"/>
  </w:num>
  <w:num w:numId="7" w16cid:durableId="1703087343">
    <w:abstractNumId w:val="18"/>
  </w:num>
  <w:num w:numId="8" w16cid:durableId="1845897657">
    <w:abstractNumId w:val="8"/>
  </w:num>
  <w:num w:numId="9" w16cid:durableId="1969773535">
    <w:abstractNumId w:val="12"/>
  </w:num>
  <w:num w:numId="10" w16cid:durableId="1940719988">
    <w:abstractNumId w:val="1"/>
  </w:num>
  <w:num w:numId="11" w16cid:durableId="654918633">
    <w:abstractNumId w:val="11"/>
  </w:num>
  <w:num w:numId="12" w16cid:durableId="1620062769">
    <w:abstractNumId w:val="5"/>
  </w:num>
  <w:num w:numId="13" w16cid:durableId="1628274631">
    <w:abstractNumId w:val="19"/>
  </w:num>
  <w:num w:numId="14" w16cid:durableId="946541365">
    <w:abstractNumId w:val="15"/>
  </w:num>
  <w:num w:numId="15" w16cid:durableId="1965303577">
    <w:abstractNumId w:val="2"/>
  </w:num>
  <w:num w:numId="16" w16cid:durableId="1251429394">
    <w:abstractNumId w:val="13"/>
  </w:num>
  <w:num w:numId="17" w16cid:durableId="721517158">
    <w:abstractNumId w:val="6"/>
  </w:num>
  <w:num w:numId="18" w16cid:durableId="1229733600">
    <w:abstractNumId w:val="14"/>
  </w:num>
  <w:num w:numId="19" w16cid:durableId="1098019783">
    <w:abstractNumId w:val="0"/>
  </w:num>
  <w:num w:numId="20" w16cid:durableId="99426075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 McNamara">
    <w15:presenceInfo w15:providerId="Windows Live" w15:userId="db286678ac3671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sjQ3MzGyNLEwMTBV0lEKTi0uzszPAykwrAUAowG6lywAAAA="/>
  </w:docVars>
  <w:rsids>
    <w:rsidRoot w:val="009C3374"/>
    <w:rsid w:val="0000321B"/>
    <w:rsid w:val="00005D6A"/>
    <w:rsid w:val="000140EB"/>
    <w:rsid w:val="00015E75"/>
    <w:rsid w:val="0002418B"/>
    <w:rsid w:val="000408E4"/>
    <w:rsid w:val="00047142"/>
    <w:rsid w:val="00047818"/>
    <w:rsid w:val="00060E6D"/>
    <w:rsid w:val="00087610"/>
    <w:rsid w:val="000A0E3A"/>
    <w:rsid w:val="000A11B1"/>
    <w:rsid w:val="000A57F0"/>
    <w:rsid w:val="000B14D2"/>
    <w:rsid w:val="000B2E07"/>
    <w:rsid w:val="000B77A6"/>
    <w:rsid w:val="000C16BC"/>
    <w:rsid w:val="000C362F"/>
    <w:rsid w:val="000C6000"/>
    <w:rsid w:val="000D0275"/>
    <w:rsid w:val="000D2539"/>
    <w:rsid w:val="000D6E88"/>
    <w:rsid w:val="000F3546"/>
    <w:rsid w:val="000F520E"/>
    <w:rsid w:val="001114FD"/>
    <w:rsid w:val="00114C7F"/>
    <w:rsid w:val="00115226"/>
    <w:rsid w:val="00120A80"/>
    <w:rsid w:val="0012109F"/>
    <w:rsid w:val="001224E8"/>
    <w:rsid w:val="00130DE0"/>
    <w:rsid w:val="00131ADB"/>
    <w:rsid w:val="001357F7"/>
    <w:rsid w:val="0015156C"/>
    <w:rsid w:val="0015707B"/>
    <w:rsid w:val="001609D7"/>
    <w:rsid w:val="00164FB3"/>
    <w:rsid w:val="0016723D"/>
    <w:rsid w:val="001676FD"/>
    <w:rsid w:val="001744B1"/>
    <w:rsid w:val="00174560"/>
    <w:rsid w:val="00175206"/>
    <w:rsid w:val="00176924"/>
    <w:rsid w:val="00183EF7"/>
    <w:rsid w:val="001860D2"/>
    <w:rsid w:val="00186D73"/>
    <w:rsid w:val="00187548"/>
    <w:rsid w:val="00193968"/>
    <w:rsid w:val="00196713"/>
    <w:rsid w:val="001A0CA7"/>
    <w:rsid w:val="001B061A"/>
    <w:rsid w:val="001B2609"/>
    <w:rsid w:val="001C2DF6"/>
    <w:rsid w:val="001C7903"/>
    <w:rsid w:val="001D0F0C"/>
    <w:rsid w:val="001E1343"/>
    <w:rsid w:val="001E23D9"/>
    <w:rsid w:val="001E7ADB"/>
    <w:rsid w:val="001F1FE5"/>
    <w:rsid w:val="00201D78"/>
    <w:rsid w:val="00206346"/>
    <w:rsid w:val="00212822"/>
    <w:rsid w:val="002138D2"/>
    <w:rsid w:val="002158E3"/>
    <w:rsid w:val="00223502"/>
    <w:rsid w:val="0023311A"/>
    <w:rsid w:val="00236564"/>
    <w:rsid w:val="00251C8A"/>
    <w:rsid w:val="00261B00"/>
    <w:rsid w:val="002717D2"/>
    <w:rsid w:val="0027454C"/>
    <w:rsid w:val="00285F78"/>
    <w:rsid w:val="0029235B"/>
    <w:rsid w:val="002940EA"/>
    <w:rsid w:val="002A2494"/>
    <w:rsid w:val="002A754C"/>
    <w:rsid w:val="002A7FB4"/>
    <w:rsid w:val="002C040F"/>
    <w:rsid w:val="002C14CB"/>
    <w:rsid w:val="002C6610"/>
    <w:rsid w:val="002D095A"/>
    <w:rsid w:val="002E1777"/>
    <w:rsid w:val="002E4012"/>
    <w:rsid w:val="002F2DF1"/>
    <w:rsid w:val="0030138E"/>
    <w:rsid w:val="00310740"/>
    <w:rsid w:val="0031411B"/>
    <w:rsid w:val="00314AAE"/>
    <w:rsid w:val="00314BA0"/>
    <w:rsid w:val="003172A2"/>
    <w:rsid w:val="00320F07"/>
    <w:rsid w:val="00332C2F"/>
    <w:rsid w:val="00332FF4"/>
    <w:rsid w:val="003334A0"/>
    <w:rsid w:val="00341830"/>
    <w:rsid w:val="00345609"/>
    <w:rsid w:val="003503BD"/>
    <w:rsid w:val="00352EC2"/>
    <w:rsid w:val="003539C2"/>
    <w:rsid w:val="00366BE2"/>
    <w:rsid w:val="00367001"/>
    <w:rsid w:val="0037075C"/>
    <w:rsid w:val="00370E89"/>
    <w:rsid w:val="00380007"/>
    <w:rsid w:val="0038153D"/>
    <w:rsid w:val="00382DEB"/>
    <w:rsid w:val="00383743"/>
    <w:rsid w:val="00383BA8"/>
    <w:rsid w:val="003912BD"/>
    <w:rsid w:val="003A1E11"/>
    <w:rsid w:val="003A5F89"/>
    <w:rsid w:val="003B007B"/>
    <w:rsid w:val="003B3CE7"/>
    <w:rsid w:val="003B4BF3"/>
    <w:rsid w:val="003B65D6"/>
    <w:rsid w:val="003C06E1"/>
    <w:rsid w:val="003C3DCA"/>
    <w:rsid w:val="003C4EBA"/>
    <w:rsid w:val="003E15B8"/>
    <w:rsid w:val="003E5AC4"/>
    <w:rsid w:val="003E5EF5"/>
    <w:rsid w:val="0040055C"/>
    <w:rsid w:val="00405B6B"/>
    <w:rsid w:val="00411A74"/>
    <w:rsid w:val="004139ED"/>
    <w:rsid w:val="00415A44"/>
    <w:rsid w:val="00420CD9"/>
    <w:rsid w:val="00421FE8"/>
    <w:rsid w:val="00422A89"/>
    <w:rsid w:val="00424CFF"/>
    <w:rsid w:val="00425422"/>
    <w:rsid w:val="004276CA"/>
    <w:rsid w:val="00435620"/>
    <w:rsid w:val="00435E80"/>
    <w:rsid w:val="00441BCF"/>
    <w:rsid w:val="00453F8C"/>
    <w:rsid w:val="00455D45"/>
    <w:rsid w:val="00457593"/>
    <w:rsid w:val="004723D9"/>
    <w:rsid w:val="004726BA"/>
    <w:rsid w:val="00482C90"/>
    <w:rsid w:val="0048533A"/>
    <w:rsid w:val="0049028F"/>
    <w:rsid w:val="004905EB"/>
    <w:rsid w:val="00496C7A"/>
    <w:rsid w:val="004A03C1"/>
    <w:rsid w:val="004A1416"/>
    <w:rsid w:val="004A1FCE"/>
    <w:rsid w:val="004A6224"/>
    <w:rsid w:val="004C3683"/>
    <w:rsid w:val="004C5B5F"/>
    <w:rsid w:val="004C5E6A"/>
    <w:rsid w:val="004D03BF"/>
    <w:rsid w:val="004D2BCE"/>
    <w:rsid w:val="004D36EC"/>
    <w:rsid w:val="004D773A"/>
    <w:rsid w:val="004D7DA8"/>
    <w:rsid w:val="004E7F0E"/>
    <w:rsid w:val="004F1993"/>
    <w:rsid w:val="004F1C75"/>
    <w:rsid w:val="004F320F"/>
    <w:rsid w:val="005028F6"/>
    <w:rsid w:val="00505899"/>
    <w:rsid w:val="005176BC"/>
    <w:rsid w:val="005209DC"/>
    <w:rsid w:val="00523218"/>
    <w:rsid w:val="00524B0F"/>
    <w:rsid w:val="00527B0F"/>
    <w:rsid w:val="0053442D"/>
    <w:rsid w:val="00547360"/>
    <w:rsid w:val="00550307"/>
    <w:rsid w:val="005521B4"/>
    <w:rsid w:val="00556BF7"/>
    <w:rsid w:val="00561C5D"/>
    <w:rsid w:val="005742AC"/>
    <w:rsid w:val="005757EA"/>
    <w:rsid w:val="00576743"/>
    <w:rsid w:val="00576BF1"/>
    <w:rsid w:val="00580853"/>
    <w:rsid w:val="00581A36"/>
    <w:rsid w:val="00594159"/>
    <w:rsid w:val="005A08B2"/>
    <w:rsid w:val="005A4BE0"/>
    <w:rsid w:val="005B34FF"/>
    <w:rsid w:val="005B49B6"/>
    <w:rsid w:val="005B4E06"/>
    <w:rsid w:val="005B7075"/>
    <w:rsid w:val="005C01DE"/>
    <w:rsid w:val="005D0056"/>
    <w:rsid w:val="005D127C"/>
    <w:rsid w:val="005E1868"/>
    <w:rsid w:val="005E5727"/>
    <w:rsid w:val="005F5453"/>
    <w:rsid w:val="005F721C"/>
    <w:rsid w:val="006003C3"/>
    <w:rsid w:val="006026AD"/>
    <w:rsid w:val="0060350E"/>
    <w:rsid w:val="006157BB"/>
    <w:rsid w:val="006228EC"/>
    <w:rsid w:val="00622B84"/>
    <w:rsid w:val="00623169"/>
    <w:rsid w:val="00625A60"/>
    <w:rsid w:val="006329BE"/>
    <w:rsid w:val="00637F1F"/>
    <w:rsid w:val="00640C0D"/>
    <w:rsid w:val="00641FC8"/>
    <w:rsid w:val="006514BB"/>
    <w:rsid w:val="0065608D"/>
    <w:rsid w:val="00657502"/>
    <w:rsid w:val="006652A1"/>
    <w:rsid w:val="006677F8"/>
    <w:rsid w:val="00670FCF"/>
    <w:rsid w:val="00676A49"/>
    <w:rsid w:val="00680590"/>
    <w:rsid w:val="00687470"/>
    <w:rsid w:val="00692501"/>
    <w:rsid w:val="0069410F"/>
    <w:rsid w:val="0069653B"/>
    <w:rsid w:val="006A0E61"/>
    <w:rsid w:val="006B1174"/>
    <w:rsid w:val="006B6D4E"/>
    <w:rsid w:val="006C4099"/>
    <w:rsid w:val="006D0BEA"/>
    <w:rsid w:val="006E1C2D"/>
    <w:rsid w:val="006E22E6"/>
    <w:rsid w:val="006E2812"/>
    <w:rsid w:val="006F661A"/>
    <w:rsid w:val="00705AE1"/>
    <w:rsid w:val="007062C8"/>
    <w:rsid w:val="00706CD6"/>
    <w:rsid w:val="00712266"/>
    <w:rsid w:val="00714B71"/>
    <w:rsid w:val="00717E62"/>
    <w:rsid w:val="00721060"/>
    <w:rsid w:val="00722472"/>
    <w:rsid w:val="0072446F"/>
    <w:rsid w:val="00727BA7"/>
    <w:rsid w:val="00733832"/>
    <w:rsid w:val="00734891"/>
    <w:rsid w:val="00736E7E"/>
    <w:rsid w:val="00741071"/>
    <w:rsid w:val="00745FA0"/>
    <w:rsid w:val="00756131"/>
    <w:rsid w:val="00756BEC"/>
    <w:rsid w:val="00766208"/>
    <w:rsid w:val="00766FB8"/>
    <w:rsid w:val="0077539A"/>
    <w:rsid w:val="00787F5B"/>
    <w:rsid w:val="00793BDE"/>
    <w:rsid w:val="007C2ECE"/>
    <w:rsid w:val="007C6ABD"/>
    <w:rsid w:val="007D6980"/>
    <w:rsid w:val="007F34CF"/>
    <w:rsid w:val="0080130B"/>
    <w:rsid w:val="00814861"/>
    <w:rsid w:val="00816290"/>
    <w:rsid w:val="00816AFF"/>
    <w:rsid w:val="0082527A"/>
    <w:rsid w:val="00833C69"/>
    <w:rsid w:val="0084643F"/>
    <w:rsid w:val="00854480"/>
    <w:rsid w:val="0086030A"/>
    <w:rsid w:val="00861F4E"/>
    <w:rsid w:val="00873176"/>
    <w:rsid w:val="00873C0A"/>
    <w:rsid w:val="00874047"/>
    <w:rsid w:val="00877C7D"/>
    <w:rsid w:val="00891F98"/>
    <w:rsid w:val="00895B17"/>
    <w:rsid w:val="008A1D73"/>
    <w:rsid w:val="008A735C"/>
    <w:rsid w:val="008B3084"/>
    <w:rsid w:val="008C40D3"/>
    <w:rsid w:val="008D4504"/>
    <w:rsid w:val="008E0846"/>
    <w:rsid w:val="008E09EF"/>
    <w:rsid w:val="008E1F3D"/>
    <w:rsid w:val="008E4FBD"/>
    <w:rsid w:val="008F13A7"/>
    <w:rsid w:val="009028AD"/>
    <w:rsid w:val="00915642"/>
    <w:rsid w:val="00920E48"/>
    <w:rsid w:val="00922002"/>
    <w:rsid w:val="009239E8"/>
    <w:rsid w:val="009278F3"/>
    <w:rsid w:val="00932901"/>
    <w:rsid w:val="009330BC"/>
    <w:rsid w:val="009349C5"/>
    <w:rsid w:val="00934BC7"/>
    <w:rsid w:val="00936568"/>
    <w:rsid w:val="009370CD"/>
    <w:rsid w:val="00966489"/>
    <w:rsid w:val="00971E06"/>
    <w:rsid w:val="009743B1"/>
    <w:rsid w:val="00987021"/>
    <w:rsid w:val="009A5A69"/>
    <w:rsid w:val="009B2121"/>
    <w:rsid w:val="009B40DA"/>
    <w:rsid w:val="009C3374"/>
    <w:rsid w:val="009C6F18"/>
    <w:rsid w:val="009C7C3A"/>
    <w:rsid w:val="009E1848"/>
    <w:rsid w:val="009E4769"/>
    <w:rsid w:val="009F2474"/>
    <w:rsid w:val="009F5D0C"/>
    <w:rsid w:val="00A11816"/>
    <w:rsid w:val="00A1213B"/>
    <w:rsid w:val="00A13FF6"/>
    <w:rsid w:val="00A16801"/>
    <w:rsid w:val="00A24092"/>
    <w:rsid w:val="00A246B8"/>
    <w:rsid w:val="00A26111"/>
    <w:rsid w:val="00A312D4"/>
    <w:rsid w:val="00A31534"/>
    <w:rsid w:val="00A36E05"/>
    <w:rsid w:val="00A376AF"/>
    <w:rsid w:val="00A378E8"/>
    <w:rsid w:val="00A46374"/>
    <w:rsid w:val="00A501EF"/>
    <w:rsid w:val="00A57DF1"/>
    <w:rsid w:val="00A62607"/>
    <w:rsid w:val="00A64956"/>
    <w:rsid w:val="00A7229C"/>
    <w:rsid w:val="00A8436A"/>
    <w:rsid w:val="00AB083D"/>
    <w:rsid w:val="00AB1165"/>
    <w:rsid w:val="00AC4544"/>
    <w:rsid w:val="00AC5665"/>
    <w:rsid w:val="00AD1B93"/>
    <w:rsid w:val="00AD35CF"/>
    <w:rsid w:val="00AD6EBA"/>
    <w:rsid w:val="00AE10DF"/>
    <w:rsid w:val="00AE2892"/>
    <w:rsid w:val="00AE3F4B"/>
    <w:rsid w:val="00AE4758"/>
    <w:rsid w:val="00AF545C"/>
    <w:rsid w:val="00B00EF0"/>
    <w:rsid w:val="00B0570E"/>
    <w:rsid w:val="00B15CB8"/>
    <w:rsid w:val="00B222C3"/>
    <w:rsid w:val="00B2467E"/>
    <w:rsid w:val="00B25201"/>
    <w:rsid w:val="00B26A50"/>
    <w:rsid w:val="00B274C3"/>
    <w:rsid w:val="00B408A4"/>
    <w:rsid w:val="00B409CD"/>
    <w:rsid w:val="00B43E28"/>
    <w:rsid w:val="00B50867"/>
    <w:rsid w:val="00B52FD5"/>
    <w:rsid w:val="00B606A6"/>
    <w:rsid w:val="00B678C6"/>
    <w:rsid w:val="00B72925"/>
    <w:rsid w:val="00B75E22"/>
    <w:rsid w:val="00B843A5"/>
    <w:rsid w:val="00BA12FE"/>
    <w:rsid w:val="00BA63B1"/>
    <w:rsid w:val="00BB358E"/>
    <w:rsid w:val="00BB598F"/>
    <w:rsid w:val="00BB5F79"/>
    <w:rsid w:val="00BB70A7"/>
    <w:rsid w:val="00BC7878"/>
    <w:rsid w:val="00BD0BB1"/>
    <w:rsid w:val="00BE37C2"/>
    <w:rsid w:val="00BF3D12"/>
    <w:rsid w:val="00BF6B85"/>
    <w:rsid w:val="00C01801"/>
    <w:rsid w:val="00C02A11"/>
    <w:rsid w:val="00C047BF"/>
    <w:rsid w:val="00C136DC"/>
    <w:rsid w:val="00C31E17"/>
    <w:rsid w:val="00C539B5"/>
    <w:rsid w:val="00C64001"/>
    <w:rsid w:val="00C71222"/>
    <w:rsid w:val="00C726D9"/>
    <w:rsid w:val="00C80243"/>
    <w:rsid w:val="00C81778"/>
    <w:rsid w:val="00C870C4"/>
    <w:rsid w:val="00CA4EC4"/>
    <w:rsid w:val="00CA5C1C"/>
    <w:rsid w:val="00CB0754"/>
    <w:rsid w:val="00CB3BEF"/>
    <w:rsid w:val="00CC1202"/>
    <w:rsid w:val="00CC31E2"/>
    <w:rsid w:val="00CD0200"/>
    <w:rsid w:val="00CD4DC3"/>
    <w:rsid w:val="00CE1AED"/>
    <w:rsid w:val="00CE1DF9"/>
    <w:rsid w:val="00CF03B8"/>
    <w:rsid w:val="00D00C31"/>
    <w:rsid w:val="00D04BF1"/>
    <w:rsid w:val="00D051F5"/>
    <w:rsid w:val="00D1399F"/>
    <w:rsid w:val="00D14A83"/>
    <w:rsid w:val="00D16F50"/>
    <w:rsid w:val="00D25A10"/>
    <w:rsid w:val="00D26CAC"/>
    <w:rsid w:val="00D43471"/>
    <w:rsid w:val="00D44EE0"/>
    <w:rsid w:val="00D51FDB"/>
    <w:rsid w:val="00D54F03"/>
    <w:rsid w:val="00D65518"/>
    <w:rsid w:val="00D72E54"/>
    <w:rsid w:val="00D73DA1"/>
    <w:rsid w:val="00D75577"/>
    <w:rsid w:val="00D77EFC"/>
    <w:rsid w:val="00D82243"/>
    <w:rsid w:val="00D902F4"/>
    <w:rsid w:val="00D90A2D"/>
    <w:rsid w:val="00D9429F"/>
    <w:rsid w:val="00DA5490"/>
    <w:rsid w:val="00DB00E6"/>
    <w:rsid w:val="00DB1F0A"/>
    <w:rsid w:val="00DB24FF"/>
    <w:rsid w:val="00DD2070"/>
    <w:rsid w:val="00DD5629"/>
    <w:rsid w:val="00DE5A5F"/>
    <w:rsid w:val="00DF65D8"/>
    <w:rsid w:val="00E038E8"/>
    <w:rsid w:val="00E041A9"/>
    <w:rsid w:val="00E053D7"/>
    <w:rsid w:val="00E114F6"/>
    <w:rsid w:val="00E13B89"/>
    <w:rsid w:val="00E146E8"/>
    <w:rsid w:val="00E16777"/>
    <w:rsid w:val="00E3030E"/>
    <w:rsid w:val="00E33CFA"/>
    <w:rsid w:val="00E37266"/>
    <w:rsid w:val="00E427D0"/>
    <w:rsid w:val="00E43037"/>
    <w:rsid w:val="00E501DC"/>
    <w:rsid w:val="00E537C0"/>
    <w:rsid w:val="00E61584"/>
    <w:rsid w:val="00E669AD"/>
    <w:rsid w:val="00E6777E"/>
    <w:rsid w:val="00E76FF4"/>
    <w:rsid w:val="00E8513E"/>
    <w:rsid w:val="00E871F4"/>
    <w:rsid w:val="00E9561F"/>
    <w:rsid w:val="00EA3515"/>
    <w:rsid w:val="00EA537C"/>
    <w:rsid w:val="00EA5F6C"/>
    <w:rsid w:val="00EA739F"/>
    <w:rsid w:val="00EB58D5"/>
    <w:rsid w:val="00EB5941"/>
    <w:rsid w:val="00EB776D"/>
    <w:rsid w:val="00EC062D"/>
    <w:rsid w:val="00EC2E9A"/>
    <w:rsid w:val="00EC665E"/>
    <w:rsid w:val="00ED0711"/>
    <w:rsid w:val="00ED2D38"/>
    <w:rsid w:val="00ED3BA3"/>
    <w:rsid w:val="00ED5B98"/>
    <w:rsid w:val="00ED7136"/>
    <w:rsid w:val="00EE0C02"/>
    <w:rsid w:val="00EF072D"/>
    <w:rsid w:val="00EF3D1E"/>
    <w:rsid w:val="00F014D1"/>
    <w:rsid w:val="00F040E3"/>
    <w:rsid w:val="00F04321"/>
    <w:rsid w:val="00F10595"/>
    <w:rsid w:val="00F132F1"/>
    <w:rsid w:val="00F22A23"/>
    <w:rsid w:val="00F22D07"/>
    <w:rsid w:val="00F22FDD"/>
    <w:rsid w:val="00F2611A"/>
    <w:rsid w:val="00F26B4F"/>
    <w:rsid w:val="00F34518"/>
    <w:rsid w:val="00F64416"/>
    <w:rsid w:val="00F64788"/>
    <w:rsid w:val="00F75884"/>
    <w:rsid w:val="00F83015"/>
    <w:rsid w:val="00F84BF2"/>
    <w:rsid w:val="00F85AD3"/>
    <w:rsid w:val="00F85E18"/>
    <w:rsid w:val="00F87AC0"/>
    <w:rsid w:val="00F94929"/>
    <w:rsid w:val="00FA04CC"/>
    <w:rsid w:val="00FA2188"/>
    <w:rsid w:val="00FA72EA"/>
    <w:rsid w:val="00FA7702"/>
    <w:rsid w:val="00FB2AE2"/>
    <w:rsid w:val="00FB6E3B"/>
    <w:rsid w:val="00FC3ADB"/>
    <w:rsid w:val="00FC684C"/>
    <w:rsid w:val="00FD3FA2"/>
    <w:rsid w:val="00FD71F8"/>
    <w:rsid w:val="00FE107F"/>
    <w:rsid w:val="00FE1997"/>
    <w:rsid w:val="00FF0CE9"/>
    <w:rsid w:val="00FF3CE6"/>
    <w:rsid w:val="00FF3EB7"/>
    <w:rsid w:val="263BCFB5"/>
    <w:rsid w:val="414265D7"/>
    <w:rsid w:val="41BEAF4B"/>
    <w:rsid w:val="569D9526"/>
    <w:rsid w:val="5E425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CBE53"/>
  <w15:docId w15:val="{49AB0141-BC3F-45EC-8764-B04A5F0A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ADB"/>
  </w:style>
  <w:style w:type="paragraph" w:styleId="Heading1">
    <w:name w:val="heading 1"/>
    <w:basedOn w:val="Normal"/>
    <w:next w:val="Normal"/>
    <w:link w:val="Heading1Char"/>
    <w:uiPriority w:val="9"/>
    <w:qFormat/>
    <w:rsid w:val="00131ADB"/>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31ADB"/>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31ADB"/>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131ADB"/>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unhideWhenUsed/>
    <w:qFormat/>
    <w:rsid w:val="00131ADB"/>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unhideWhenUsed/>
    <w:qFormat/>
    <w:rsid w:val="00131ADB"/>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131ADB"/>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131A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1A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ADB"/>
    <w:pPr>
      <w:spacing w:before="0" w:after="0"/>
    </w:pPr>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31ADB"/>
    <w:pPr>
      <w:spacing w:before="0" w:after="500" w:line="240" w:lineRule="auto"/>
    </w:pPr>
    <w:rPr>
      <w:caps/>
      <w:color w:val="595959" w:themeColor="text1" w:themeTint="A6"/>
      <w:spacing w:val="10"/>
      <w:sz w:val="21"/>
      <w:szCs w:val="21"/>
    </w:rPr>
  </w:style>
  <w:style w:type="table" w:customStyle="1" w:styleId="7">
    <w:name w:val="7"/>
    <w:basedOn w:val="TableNormal"/>
    <w:tblPr>
      <w:tblStyleRowBandSize w:val="1"/>
      <w:tblStyleColBandSize w:val="1"/>
      <w:tblCellMar>
        <w:top w:w="72" w:type="dxa"/>
        <w:left w:w="115" w:type="dxa"/>
        <w:right w:w="115" w:type="dxa"/>
      </w:tblCellMar>
    </w:tblPr>
  </w:style>
  <w:style w:type="table" w:customStyle="1" w:styleId="6">
    <w:name w:val="6"/>
    <w:basedOn w:val="TableNormal"/>
    <w:tblPr>
      <w:tblStyleRowBandSize w:val="1"/>
      <w:tblStyleColBandSize w:val="1"/>
      <w:tblCellMar>
        <w:top w:w="72" w:type="dxa"/>
        <w:left w:w="115" w:type="dxa"/>
        <w:right w:w="115" w:type="dxa"/>
      </w:tblCellMar>
    </w:tblPr>
  </w:style>
  <w:style w:type="table" w:customStyle="1" w:styleId="5">
    <w:name w:val="5"/>
    <w:basedOn w:val="TableNormal"/>
    <w:tblPr>
      <w:tblStyleRowBandSize w:val="1"/>
      <w:tblStyleColBandSize w:val="1"/>
      <w:tblCellMar>
        <w:top w:w="72" w:type="dxa"/>
        <w:left w:w="115" w:type="dxa"/>
        <w:right w:w="115" w:type="dxa"/>
      </w:tblCellMar>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CommentReference">
    <w:name w:val="annotation reference"/>
    <w:basedOn w:val="DefaultParagraphFont"/>
    <w:uiPriority w:val="99"/>
    <w:semiHidden/>
    <w:unhideWhenUsed/>
    <w:rsid w:val="00E13B89"/>
    <w:rPr>
      <w:sz w:val="16"/>
      <w:szCs w:val="16"/>
    </w:rPr>
  </w:style>
  <w:style w:type="paragraph" w:styleId="CommentText">
    <w:name w:val="annotation text"/>
    <w:basedOn w:val="Normal"/>
    <w:link w:val="CommentTextChar"/>
    <w:uiPriority w:val="99"/>
    <w:unhideWhenUsed/>
    <w:rsid w:val="00E13B89"/>
    <w:pPr>
      <w:spacing w:line="240" w:lineRule="auto"/>
    </w:pPr>
  </w:style>
  <w:style w:type="character" w:customStyle="1" w:styleId="CommentTextChar">
    <w:name w:val="Comment Text Char"/>
    <w:basedOn w:val="DefaultParagraphFont"/>
    <w:link w:val="CommentText"/>
    <w:uiPriority w:val="99"/>
    <w:rsid w:val="00E13B8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3B89"/>
    <w:rPr>
      <w:b/>
      <w:bCs/>
    </w:rPr>
  </w:style>
  <w:style w:type="character" w:customStyle="1" w:styleId="CommentSubjectChar">
    <w:name w:val="Comment Subject Char"/>
    <w:basedOn w:val="CommentTextChar"/>
    <w:link w:val="CommentSubject"/>
    <w:uiPriority w:val="99"/>
    <w:semiHidden/>
    <w:rsid w:val="00E13B89"/>
    <w:rPr>
      <w:rFonts w:ascii="Times New Roman" w:hAnsi="Times New Roman"/>
      <w:b/>
      <w:bCs/>
      <w:sz w:val="20"/>
      <w:szCs w:val="20"/>
    </w:rPr>
  </w:style>
  <w:style w:type="paragraph" w:styleId="BalloonText">
    <w:name w:val="Balloon Text"/>
    <w:basedOn w:val="Normal"/>
    <w:link w:val="BalloonTextChar"/>
    <w:uiPriority w:val="99"/>
    <w:semiHidden/>
    <w:unhideWhenUsed/>
    <w:rsid w:val="00E1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B89"/>
    <w:rPr>
      <w:rFonts w:ascii="Segoe UI" w:hAnsi="Segoe UI" w:cs="Segoe UI"/>
      <w:sz w:val="18"/>
      <w:szCs w:val="18"/>
    </w:rPr>
  </w:style>
  <w:style w:type="character" w:styleId="Hyperlink">
    <w:name w:val="Hyperlink"/>
    <w:basedOn w:val="DefaultParagraphFont"/>
    <w:uiPriority w:val="99"/>
    <w:unhideWhenUsed/>
    <w:rsid w:val="00EB5941"/>
    <w:rPr>
      <w:color w:val="6B9F25" w:themeColor="hyperlink"/>
      <w:u w:val="single"/>
    </w:rPr>
  </w:style>
  <w:style w:type="paragraph" w:styleId="NormalWeb">
    <w:name w:val="Normal (Web)"/>
    <w:basedOn w:val="Normal"/>
    <w:next w:val="Normal"/>
    <w:uiPriority w:val="99"/>
    <w:rsid w:val="00F34518"/>
    <w:pPr>
      <w:spacing w:beforeAutospacing="1" w:line="240" w:lineRule="auto"/>
    </w:pPr>
    <w:rPr>
      <w:rFonts w:eastAsia="Arial Unicode MS" w:cs="Times New Roman"/>
    </w:rPr>
  </w:style>
  <w:style w:type="character" w:styleId="BookTitle">
    <w:name w:val="Book Title"/>
    <w:uiPriority w:val="33"/>
    <w:qFormat/>
    <w:rsid w:val="00131ADB"/>
    <w:rPr>
      <w:b/>
      <w:bCs/>
      <w:i/>
      <w:iCs/>
      <w:spacing w:val="0"/>
    </w:rPr>
  </w:style>
  <w:style w:type="character" w:styleId="FollowedHyperlink">
    <w:name w:val="FollowedHyperlink"/>
    <w:basedOn w:val="DefaultParagraphFont"/>
    <w:uiPriority w:val="99"/>
    <w:semiHidden/>
    <w:unhideWhenUsed/>
    <w:rsid w:val="00934BC7"/>
    <w:rPr>
      <w:color w:val="B26B02" w:themeColor="followedHyperlink"/>
      <w:u w:val="single"/>
    </w:rPr>
  </w:style>
  <w:style w:type="paragraph" w:customStyle="1" w:styleId="Normal1">
    <w:name w:val="Normal1"/>
    <w:rsid w:val="0000321B"/>
  </w:style>
  <w:style w:type="paragraph" w:styleId="Header">
    <w:name w:val="header"/>
    <w:basedOn w:val="Normal"/>
    <w:link w:val="HeaderChar"/>
    <w:uiPriority w:val="99"/>
    <w:unhideWhenUsed/>
    <w:rsid w:val="00A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45C"/>
    <w:rPr>
      <w:rFonts w:ascii="Times New Roman" w:hAnsi="Times New Roman"/>
      <w:sz w:val="24"/>
    </w:rPr>
  </w:style>
  <w:style w:type="paragraph" w:styleId="Footer">
    <w:name w:val="footer"/>
    <w:basedOn w:val="Normal"/>
    <w:link w:val="FooterChar"/>
    <w:uiPriority w:val="99"/>
    <w:unhideWhenUsed/>
    <w:rsid w:val="00A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45C"/>
    <w:rPr>
      <w:rFonts w:ascii="Times New Roman" w:hAnsi="Times New Roman"/>
      <w:sz w:val="24"/>
    </w:rPr>
  </w:style>
  <w:style w:type="paragraph" w:styleId="ListParagraph">
    <w:name w:val="List Paragraph"/>
    <w:basedOn w:val="Normal"/>
    <w:uiPriority w:val="34"/>
    <w:qFormat/>
    <w:rsid w:val="003B007B"/>
    <w:pPr>
      <w:ind w:left="720"/>
      <w:contextualSpacing/>
    </w:pPr>
  </w:style>
  <w:style w:type="character" w:customStyle="1" w:styleId="UnresolvedMention1">
    <w:name w:val="Unresolved Mention1"/>
    <w:basedOn w:val="DefaultParagraphFont"/>
    <w:uiPriority w:val="99"/>
    <w:semiHidden/>
    <w:unhideWhenUsed/>
    <w:rsid w:val="00B25201"/>
    <w:rPr>
      <w:color w:val="605E5C"/>
      <w:shd w:val="clear" w:color="auto" w:fill="E1DFDD"/>
    </w:rPr>
  </w:style>
  <w:style w:type="character" w:styleId="UnresolvedMention">
    <w:name w:val="Unresolved Mention"/>
    <w:basedOn w:val="DefaultParagraphFont"/>
    <w:uiPriority w:val="99"/>
    <w:semiHidden/>
    <w:unhideWhenUsed/>
    <w:rsid w:val="00EE0C02"/>
    <w:rPr>
      <w:color w:val="605E5C"/>
      <w:shd w:val="clear" w:color="auto" w:fill="E1DFDD"/>
    </w:rPr>
  </w:style>
  <w:style w:type="character" w:customStyle="1" w:styleId="screenreader-only">
    <w:name w:val="screenreader-only"/>
    <w:basedOn w:val="DefaultParagraphFont"/>
    <w:rsid w:val="00A26111"/>
  </w:style>
  <w:style w:type="character" w:customStyle="1" w:styleId="Heading1Char">
    <w:name w:val="Heading 1 Char"/>
    <w:basedOn w:val="DefaultParagraphFont"/>
    <w:link w:val="Heading1"/>
    <w:uiPriority w:val="9"/>
    <w:rsid w:val="00131ADB"/>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131ADB"/>
    <w:rPr>
      <w:caps/>
      <w:spacing w:val="15"/>
      <w:shd w:val="clear" w:color="auto" w:fill="F9CEC2" w:themeFill="accent1" w:themeFillTint="33"/>
    </w:rPr>
  </w:style>
  <w:style w:type="character" w:customStyle="1" w:styleId="Heading3Char">
    <w:name w:val="Heading 3 Char"/>
    <w:basedOn w:val="DefaultParagraphFont"/>
    <w:link w:val="Heading3"/>
    <w:uiPriority w:val="9"/>
    <w:rsid w:val="00131ADB"/>
    <w:rPr>
      <w:caps/>
      <w:color w:val="511707" w:themeColor="accent1" w:themeShade="7F"/>
      <w:spacing w:val="15"/>
    </w:rPr>
  </w:style>
  <w:style w:type="character" w:customStyle="1" w:styleId="Heading4Char">
    <w:name w:val="Heading 4 Char"/>
    <w:basedOn w:val="DefaultParagraphFont"/>
    <w:link w:val="Heading4"/>
    <w:uiPriority w:val="9"/>
    <w:rsid w:val="00131ADB"/>
    <w:rPr>
      <w:caps/>
      <w:color w:val="7B230B" w:themeColor="accent1" w:themeShade="BF"/>
      <w:spacing w:val="10"/>
    </w:rPr>
  </w:style>
  <w:style w:type="character" w:customStyle="1" w:styleId="Heading5Char">
    <w:name w:val="Heading 5 Char"/>
    <w:basedOn w:val="DefaultParagraphFont"/>
    <w:link w:val="Heading5"/>
    <w:uiPriority w:val="9"/>
    <w:rsid w:val="00131ADB"/>
    <w:rPr>
      <w:caps/>
      <w:color w:val="7B230B" w:themeColor="accent1" w:themeShade="BF"/>
      <w:spacing w:val="10"/>
    </w:rPr>
  </w:style>
  <w:style w:type="character" w:customStyle="1" w:styleId="Heading6Char">
    <w:name w:val="Heading 6 Char"/>
    <w:basedOn w:val="DefaultParagraphFont"/>
    <w:link w:val="Heading6"/>
    <w:uiPriority w:val="9"/>
    <w:rsid w:val="00131ADB"/>
    <w:rPr>
      <w:caps/>
      <w:color w:val="7B230B" w:themeColor="accent1" w:themeShade="BF"/>
      <w:spacing w:val="10"/>
    </w:rPr>
  </w:style>
  <w:style w:type="character" w:customStyle="1" w:styleId="Heading7Char">
    <w:name w:val="Heading 7 Char"/>
    <w:basedOn w:val="DefaultParagraphFont"/>
    <w:link w:val="Heading7"/>
    <w:uiPriority w:val="9"/>
    <w:semiHidden/>
    <w:rsid w:val="00131ADB"/>
    <w:rPr>
      <w:caps/>
      <w:color w:val="7B230B" w:themeColor="accent1" w:themeShade="BF"/>
      <w:spacing w:val="10"/>
    </w:rPr>
  </w:style>
  <w:style w:type="character" w:customStyle="1" w:styleId="Heading8Char">
    <w:name w:val="Heading 8 Char"/>
    <w:basedOn w:val="DefaultParagraphFont"/>
    <w:link w:val="Heading8"/>
    <w:uiPriority w:val="9"/>
    <w:semiHidden/>
    <w:rsid w:val="00131ADB"/>
    <w:rPr>
      <w:caps/>
      <w:spacing w:val="10"/>
      <w:sz w:val="18"/>
      <w:szCs w:val="18"/>
    </w:rPr>
  </w:style>
  <w:style w:type="character" w:customStyle="1" w:styleId="Heading9Char">
    <w:name w:val="Heading 9 Char"/>
    <w:basedOn w:val="DefaultParagraphFont"/>
    <w:link w:val="Heading9"/>
    <w:uiPriority w:val="9"/>
    <w:semiHidden/>
    <w:rsid w:val="00131ADB"/>
    <w:rPr>
      <w:i/>
      <w:iCs/>
      <w:caps/>
      <w:spacing w:val="10"/>
      <w:sz w:val="18"/>
      <w:szCs w:val="18"/>
    </w:rPr>
  </w:style>
  <w:style w:type="paragraph" w:styleId="Caption">
    <w:name w:val="caption"/>
    <w:basedOn w:val="Normal"/>
    <w:next w:val="Normal"/>
    <w:uiPriority w:val="35"/>
    <w:semiHidden/>
    <w:unhideWhenUsed/>
    <w:qFormat/>
    <w:rsid w:val="00131ADB"/>
    <w:rPr>
      <w:b/>
      <w:bCs/>
      <w:color w:val="7B230B" w:themeColor="accent1" w:themeShade="BF"/>
      <w:sz w:val="16"/>
      <w:szCs w:val="16"/>
    </w:rPr>
  </w:style>
  <w:style w:type="character" w:customStyle="1" w:styleId="TitleChar">
    <w:name w:val="Title Char"/>
    <w:basedOn w:val="DefaultParagraphFont"/>
    <w:link w:val="Title"/>
    <w:uiPriority w:val="10"/>
    <w:rsid w:val="00131ADB"/>
    <w:rPr>
      <w:rFonts w:asciiTheme="majorHAnsi" w:eastAsiaTheme="majorEastAsia" w:hAnsiTheme="majorHAnsi" w:cstheme="majorBidi"/>
      <w:caps/>
      <w:color w:val="A5300F" w:themeColor="accent1"/>
      <w:spacing w:val="10"/>
      <w:sz w:val="52"/>
      <w:szCs w:val="52"/>
    </w:rPr>
  </w:style>
  <w:style w:type="character" w:customStyle="1" w:styleId="SubtitleChar">
    <w:name w:val="Subtitle Char"/>
    <w:basedOn w:val="DefaultParagraphFont"/>
    <w:link w:val="Subtitle"/>
    <w:uiPriority w:val="11"/>
    <w:rsid w:val="00131ADB"/>
    <w:rPr>
      <w:caps/>
      <w:color w:val="595959" w:themeColor="text1" w:themeTint="A6"/>
      <w:spacing w:val="10"/>
      <w:sz w:val="21"/>
      <w:szCs w:val="21"/>
    </w:rPr>
  </w:style>
  <w:style w:type="character" w:styleId="Strong">
    <w:name w:val="Strong"/>
    <w:uiPriority w:val="22"/>
    <w:qFormat/>
    <w:rsid w:val="00131ADB"/>
    <w:rPr>
      <w:b/>
      <w:bCs/>
    </w:rPr>
  </w:style>
  <w:style w:type="character" w:styleId="Emphasis">
    <w:name w:val="Emphasis"/>
    <w:uiPriority w:val="20"/>
    <w:qFormat/>
    <w:rsid w:val="00131ADB"/>
    <w:rPr>
      <w:caps/>
      <w:color w:val="511707" w:themeColor="accent1" w:themeShade="7F"/>
      <w:spacing w:val="5"/>
    </w:rPr>
  </w:style>
  <w:style w:type="paragraph" w:styleId="NoSpacing">
    <w:name w:val="No Spacing"/>
    <w:uiPriority w:val="1"/>
    <w:qFormat/>
    <w:rsid w:val="00131ADB"/>
    <w:pPr>
      <w:spacing w:after="0" w:line="240" w:lineRule="auto"/>
    </w:pPr>
  </w:style>
  <w:style w:type="paragraph" w:styleId="Quote">
    <w:name w:val="Quote"/>
    <w:basedOn w:val="Normal"/>
    <w:next w:val="Normal"/>
    <w:link w:val="QuoteChar"/>
    <w:uiPriority w:val="29"/>
    <w:qFormat/>
    <w:rsid w:val="00131ADB"/>
    <w:rPr>
      <w:i/>
      <w:iCs/>
      <w:sz w:val="24"/>
      <w:szCs w:val="24"/>
    </w:rPr>
  </w:style>
  <w:style w:type="character" w:customStyle="1" w:styleId="QuoteChar">
    <w:name w:val="Quote Char"/>
    <w:basedOn w:val="DefaultParagraphFont"/>
    <w:link w:val="Quote"/>
    <w:uiPriority w:val="29"/>
    <w:rsid w:val="00131ADB"/>
    <w:rPr>
      <w:i/>
      <w:iCs/>
      <w:sz w:val="24"/>
      <w:szCs w:val="24"/>
    </w:rPr>
  </w:style>
  <w:style w:type="paragraph" w:styleId="IntenseQuote">
    <w:name w:val="Intense Quote"/>
    <w:basedOn w:val="Normal"/>
    <w:next w:val="Normal"/>
    <w:link w:val="IntenseQuoteChar"/>
    <w:uiPriority w:val="30"/>
    <w:qFormat/>
    <w:rsid w:val="00131ADB"/>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131ADB"/>
    <w:rPr>
      <w:color w:val="A5300F" w:themeColor="accent1"/>
      <w:sz w:val="24"/>
      <w:szCs w:val="24"/>
    </w:rPr>
  </w:style>
  <w:style w:type="character" w:styleId="SubtleEmphasis">
    <w:name w:val="Subtle Emphasis"/>
    <w:uiPriority w:val="19"/>
    <w:qFormat/>
    <w:rsid w:val="00131ADB"/>
    <w:rPr>
      <w:i/>
      <w:iCs/>
      <w:color w:val="511707" w:themeColor="accent1" w:themeShade="7F"/>
    </w:rPr>
  </w:style>
  <w:style w:type="character" w:styleId="IntenseEmphasis">
    <w:name w:val="Intense Emphasis"/>
    <w:uiPriority w:val="21"/>
    <w:qFormat/>
    <w:rsid w:val="00131ADB"/>
    <w:rPr>
      <w:b/>
      <w:bCs/>
      <w:caps/>
      <w:color w:val="511707" w:themeColor="accent1" w:themeShade="7F"/>
      <w:spacing w:val="10"/>
    </w:rPr>
  </w:style>
  <w:style w:type="character" w:styleId="SubtleReference">
    <w:name w:val="Subtle Reference"/>
    <w:uiPriority w:val="31"/>
    <w:qFormat/>
    <w:rsid w:val="00131ADB"/>
    <w:rPr>
      <w:b/>
      <w:bCs/>
      <w:color w:val="A5300F" w:themeColor="accent1"/>
    </w:rPr>
  </w:style>
  <w:style w:type="character" w:styleId="IntenseReference">
    <w:name w:val="Intense Reference"/>
    <w:uiPriority w:val="32"/>
    <w:qFormat/>
    <w:rsid w:val="00131ADB"/>
    <w:rPr>
      <w:b/>
      <w:bCs/>
      <w:i/>
      <w:iCs/>
      <w:caps/>
      <w:color w:val="A5300F" w:themeColor="accent1"/>
    </w:rPr>
  </w:style>
  <w:style w:type="paragraph" w:styleId="TOCHeading">
    <w:name w:val="TOC Heading"/>
    <w:basedOn w:val="Heading1"/>
    <w:next w:val="Normal"/>
    <w:uiPriority w:val="39"/>
    <w:semiHidden/>
    <w:unhideWhenUsed/>
    <w:qFormat/>
    <w:rsid w:val="00131ADB"/>
    <w:pPr>
      <w:outlineLvl w:val="9"/>
    </w:p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6677F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3931">
      <w:bodyDiv w:val="1"/>
      <w:marLeft w:val="0"/>
      <w:marRight w:val="0"/>
      <w:marTop w:val="0"/>
      <w:marBottom w:val="0"/>
      <w:divBdr>
        <w:top w:val="none" w:sz="0" w:space="0" w:color="auto"/>
        <w:left w:val="none" w:sz="0" w:space="0" w:color="auto"/>
        <w:bottom w:val="none" w:sz="0" w:space="0" w:color="auto"/>
        <w:right w:val="none" w:sz="0" w:space="0" w:color="auto"/>
      </w:divBdr>
    </w:div>
    <w:div w:id="80376602">
      <w:bodyDiv w:val="1"/>
      <w:marLeft w:val="0"/>
      <w:marRight w:val="0"/>
      <w:marTop w:val="0"/>
      <w:marBottom w:val="0"/>
      <w:divBdr>
        <w:top w:val="none" w:sz="0" w:space="0" w:color="auto"/>
        <w:left w:val="none" w:sz="0" w:space="0" w:color="auto"/>
        <w:bottom w:val="none" w:sz="0" w:space="0" w:color="auto"/>
        <w:right w:val="none" w:sz="0" w:space="0" w:color="auto"/>
      </w:divBdr>
    </w:div>
    <w:div w:id="97720666">
      <w:bodyDiv w:val="1"/>
      <w:marLeft w:val="0"/>
      <w:marRight w:val="0"/>
      <w:marTop w:val="0"/>
      <w:marBottom w:val="0"/>
      <w:divBdr>
        <w:top w:val="none" w:sz="0" w:space="0" w:color="auto"/>
        <w:left w:val="none" w:sz="0" w:space="0" w:color="auto"/>
        <w:bottom w:val="none" w:sz="0" w:space="0" w:color="auto"/>
        <w:right w:val="none" w:sz="0" w:space="0" w:color="auto"/>
      </w:divBdr>
    </w:div>
    <w:div w:id="120811963">
      <w:bodyDiv w:val="1"/>
      <w:marLeft w:val="0"/>
      <w:marRight w:val="0"/>
      <w:marTop w:val="0"/>
      <w:marBottom w:val="0"/>
      <w:divBdr>
        <w:top w:val="none" w:sz="0" w:space="0" w:color="auto"/>
        <w:left w:val="none" w:sz="0" w:space="0" w:color="auto"/>
        <w:bottom w:val="none" w:sz="0" w:space="0" w:color="auto"/>
        <w:right w:val="none" w:sz="0" w:space="0" w:color="auto"/>
      </w:divBdr>
    </w:div>
    <w:div w:id="193537906">
      <w:bodyDiv w:val="1"/>
      <w:marLeft w:val="0"/>
      <w:marRight w:val="0"/>
      <w:marTop w:val="0"/>
      <w:marBottom w:val="0"/>
      <w:divBdr>
        <w:top w:val="none" w:sz="0" w:space="0" w:color="auto"/>
        <w:left w:val="none" w:sz="0" w:space="0" w:color="auto"/>
        <w:bottom w:val="none" w:sz="0" w:space="0" w:color="auto"/>
        <w:right w:val="none" w:sz="0" w:space="0" w:color="auto"/>
      </w:divBdr>
    </w:div>
    <w:div w:id="194663168">
      <w:bodyDiv w:val="1"/>
      <w:marLeft w:val="0"/>
      <w:marRight w:val="0"/>
      <w:marTop w:val="0"/>
      <w:marBottom w:val="0"/>
      <w:divBdr>
        <w:top w:val="none" w:sz="0" w:space="0" w:color="auto"/>
        <w:left w:val="none" w:sz="0" w:space="0" w:color="auto"/>
        <w:bottom w:val="none" w:sz="0" w:space="0" w:color="auto"/>
        <w:right w:val="none" w:sz="0" w:space="0" w:color="auto"/>
      </w:divBdr>
    </w:div>
    <w:div w:id="199049701">
      <w:bodyDiv w:val="1"/>
      <w:marLeft w:val="0"/>
      <w:marRight w:val="0"/>
      <w:marTop w:val="0"/>
      <w:marBottom w:val="0"/>
      <w:divBdr>
        <w:top w:val="none" w:sz="0" w:space="0" w:color="auto"/>
        <w:left w:val="none" w:sz="0" w:space="0" w:color="auto"/>
        <w:bottom w:val="none" w:sz="0" w:space="0" w:color="auto"/>
        <w:right w:val="none" w:sz="0" w:space="0" w:color="auto"/>
      </w:divBdr>
    </w:div>
    <w:div w:id="204484974">
      <w:bodyDiv w:val="1"/>
      <w:marLeft w:val="0"/>
      <w:marRight w:val="0"/>
      <w:marTop w:val="0"/>
      <w:marBottom w:val="0"/>
      <w:divBdr>
        <w:top w:val="none" w:sz="0" w:space="0" w:color="auto"/>
        <w:left w:val="none" w:sz="0" w:space="0" w:color="auto"/>
        <w:bottom w:val="none" w:sz="0" w:space="0" w:color="auto"/>
        <w:right w:val="none" w:sz="0" w:space="0" w:color="auto"/>
      </w:divBdr>
    </w:div>
    <w:div w:id="318966966">
      <w:bodyDiv w:val="1"/>
      <w:marLeft w:val="0"/>
      <w:marRight w:val="0"/>
      <w:marTop w:val="0"/>
      <w:marBottom w:val="0"/>
      <w:divBdr>
        <w:top w:val="none" w:sz="0" w:space="0" w:color="auto"/>
        <w:left w:val="none" w:sz="0" w:space="0" w:color="auto"/>
        <w:bottom w:val="none" w:sz="0" w:space="0" w:color="auto"/>
        <w:right w:val="none" w:sz="0" w:space="0" w:color="auto"/>
      </w:divBdr>
    </w:div>
    <w:div w:id="885488396">
      <w:bodyDiv w:val="1"/>
      <w:marLeft w:val="0"/>
      <w:marRight w:val="0"/>
      <w:marTop w:val="0"/>
      <w:marBottom w:val="0"/>
      <w:divBdr>
        <w:top w:val="none" w:sz="0" w:space="0" w:color="auto"/>
        <w:left w:val="none" w:sz="0" w:space="0" w:color="auto"/>
        <w:bottom w:val="none" w:sz="0" w:space="0" w:color="auto"/>
        <w:right w:val="none" w:sz="0" w:space="0" w:color="auto"/>
      </w:divBdr>
    </w:div>
    <w:div w:id="929704782">
      <w:bodyDiv w:val="1"/>
      <w:marLeft w:val="0"/>
      <w:marRight w:val="0"/>
      <w:marTop w:val="0"/>
      <w:marBottom w:val="0"/>
      <w:divBdr>
        <w:top w:val="none" w:sz="0" w:space="0" w:color="auto"/>
        <w:left w:val="none" w:sz="0" w:space="0" w:color="auto"/>
        <w:bottom w:val="none" w:sz="0" w:space="0" w:color="auto"/>
        <w:right w:val="none" w:sz="0" w:space="0" w:color="auto"/>
      </w:divBdr>
    </w:div>
    <w:div w:id="935478448">
      <w:bodyDiv w:val="1"/>
      <w:marLeft w:val="0"/>
      <w:marRight w:val="0"/>
      <w:marTop w:val="0"/>
      <w:marBottom w:val="0"/>
      <w:divBdr>
        <w:top w:val="none" w:sz="0" w:space="0" w:color="auto"/>
        <w:left w:val="none" w:sz="0" w:space="0" w:color="auto"/>
        <w:bottom w:val="none" w:sz="0" w:space="0" w:color="auto"/>
        <w:right w:val="none" w:sz="0" w:space="0" w:color="auto"/>
      </w:divBdr>
    </w:div>
    <w:div w:id="1105033738">
      <w:bodyDiv w:val="1"/>
      <w:marLeft w:val="0"/>
      <w:marRight w:val="0"/>
      <w:marTop w:val="0"/>
      <w:marBottom w:val="0"/>
      <w:divBdr>
        <w:top w:val="none" w:sz="0" w:space="0" w:color="auto"/>
        <w:left w:val="none" w:sz="0" w:space="0" w:color="auto"/>
        <w:bottom w:val="none" w:sz="0" w:space="0" w:color="auto"/>
        <w:right w:val="none" w:sz="0" w:space="0" w:color="auto"/>
      </w:divBdr>
    </w:div>
    <w:div w:id="1145052082">
      <w:bodyDiv w:val="1"/>
      <w:marLeft w:val="0"/>
      <w:marRight w:val="0"/>
      <w:marTop w:val="0"/>
      <w:marBottom w:val="0"/>
      <w:divBdr>
        <w:top w:val="none" w:sz="0" w:space="0" w:color="auto"/>
        <w:left w:val="none" w:sz="0" w:space="0" w:color="auto"/>
        <w:bottom w:val="none" w:sz="0" w:space="0" w:color="auto"/>
        <w:right w:val="none" w:sz="0" w:space="0" w:color="auto"/>
      </w:divBdr>
    </w:div>
    <w:div w:id="1253011650">
      <w:bodyDiv w:val="1"/>
      <w:marLeft w:val="0"/>
      <w:marRight w:val="0"/>
      <w:marTop w:val="0"/>
      <w:marBottom w:val="0"/>
      <w:divBdr>
        <w:top w:val="none" w:sz="0" w:space="0" w:color="auto"/>
        <w:left w:val="none" w:sz="0" w:space="0" w:color="auto"/>
        <w:bottom w:val="none" w:sz="0" w:space="0" w:color="auto"/>
        <w:right w:val="none" w:sz="0" w:space="0" w:color="auto"/>
      </w:divBdr>
    </w:div>
    <w:div w:id="1346901129">
      <w:bodyDiv w:val="1"/>
      <w:marLeft w:val="0"/>
      <w:marRight w:val="0"/>
      <w:marTop w:val="0"/>
      <w:marBottom w:val="0"/>
      <w:divBdr>
        <w:top w:val="none" w:sz="0" w:space="0" w:color="auto"/>
        <w:left w:val="none" w:sz="0" w:space="0" w:color="auto"/>
        <w:bottom w:val="none" w:sz="0" w:space="0" w:color="auto"/>
        <w:right w:val="none" w:sz="0" w:space="0" w:color="auto"/>
      </w:divBdr>
    </w:div>
    <w:div w:id="1358655140">
      <w:bodyDiv w:val="1"/>
      <w:marLeft w:val="0"/>
      <w:marRight w:val="0"/>
      <w:marTop w:val="0"/>
      <w:marBottom w:val="0"/>
      <w:divBdr>
        <w:top w:val="none" w:sz="0" w:space="0" w:color="auto"/>
        <w:left w:val="none" w:sz="0" w:space="0" w:color="auto"/>
        <w:bottom w:val="none" w:sz="0" w:space="0" w:color="auto"/>
        <w:right w:val="none" w:sz="0" w:space="0" w:color="auto"/>
      </w:divBdr>
    </w:div>
    <w:div w:id="1381591030">
      <w:bodyDiv w:val="1"/>
      <w:marLeft w:val="0"/>
      <w:marRight w:val="0"/>
      <w:marTop w:val="0"/>
      <w:marBottom w:val="0"/>
      <w:divBdr>
        <w:top w:val="none" w:sz="0" w:space="0" w:color="auto"/>
        <w:left w:val="none" w:sz="0" w:space="0" w:color="auto"/>
        <w:bottom w:val="none" w:sz="0" w:space="0" w:color="auto"/>
        <w:right w:val="none" w:sz="0" w:space="0" w:color="auto"/>
      </w:divBdr>
    </w:div>
    <w:div w:id="1399592219">
      <w:bodyDiv w:val="1"/>
      <w:marLeft w:val="0"/>
      <w:marRight w:val="0"/>
      <w:marTop w:val="0"/>
      <w:marBottom w:val="0"/>
      <w:divBdr>
        <w:top w:val="none" w:sz="0" w:space="0" w:color="auto"/>
        <w:left w:val="none" w:sz="0" w:space="0" w:color="auto"/>
        <w:bottom w:val="none" w:sz="0" w:space="0" w:color="auto"/>
        <w:right w:val="none" w:sz="0" w:space="0" w:color="auto"/>
      </w:divBdr>
    </w:div>
    <w:div w:id="1472940587">
      <w:bodyDiv w:val="1"/>
      <w:marLeft w:val="0"/>
      <w:marRight w:val="0"/>
      <w:marTop w:val="0"/>
      <w:marBottom w:val="0"/>
      <w:divBdr>
        <w:top w:val="none" w:sz="0" w:space="0" w:color="auto"/>
        <w:left w:val="none" w:sz="0" w:space="0" w:color="auto"/>
        <w:bottom w:val="none" w:sz="0" w:space="0" w:color="auto"/>
        <w:right w:val="none" w:sz="0" w:space="0" w:color="auto"/>
      </w:divBdr>
    </w:div>
    <w:div w:id="1538614797">
      <w:bodyDiv w:val="1"/>
      <w:marLeft w:val="0"/>
      <w:marRight w:val="0"/>
      <w:marTop w:val="0"/>
      <w:marBottom w:val="0"/>
      <w:divBdr>
        <w:top w:val="none" w:sz="0" w:space="0" w:color="auto"/>
        <w:left w:val="none" w:sz="0" w:space="0" w:color="auto"/>
        <w:bottom w:val="none" w:sz="0" w:space="0" w:color="auto"/>
        <w:right w:val="none" w:sz="0" w:space="0" w:color="auto"/>
      </w:divBdr>
    </w:div>
    <w:div w:id="1980067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ugeneyan/applied-ml" TargetMode="External"/><Relationship Id="rId18" Type="http://schemas.openxmlformats.org/officeDocument/2006/relationships/hyperlink" Target="http://cms.bsu.edu/campuslife/multiculturalcenter" TargetMode="External"/><Relationship Id="rId26" Type="http://schemas.openxmlformats.org/officeDocument/2006/relationships/hyperlink" Target="https://www.bsu.edu/academics/collegesanddepartments/universitycollege/learningcenter" TargetMode="External"/><Relationship Id="rId39" Type="http://schemas.openxmlformats.org/officeDocument/2006/relationships/footer" Target="footer3.xml"/><Relationship Id="rId21" Type="http://schemas.openxmlformats.org/officeDocument/2006/relationships/hyperlink" Target="https://www.bsu.edu/about/administrativeoffices/vice-provost/student-services/academic-integrity"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su.edu/about/administrativeoffices/associateprovost/student-services/grade-appeal" TargetMode="External"/><Relationship Id="rId20" Type="http://schemas.openxmlformats.org/officeDocument/2006/relationships/hyperlink" Target="mailto:dsd@bsu.edu" TargetMode="External"/><Relationship Id="rId29" Type="http://schemas.openxmlformats.org/officeDocument/2006/relationships/hyperlink" Target="http://ai.berkeley.edu/"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su.instructure.com" TargetMode="External"/><Relationship Id="rId24" Type="http://schemas.openxmlformats.org/officeDocument/2006/relationships/hyperlink" Target="http://www.bsu.edu/writingcenter" TargetMode="External"/><Relationship Id="rId32" Type="http://schemas.openxmlformats.org/officeDocument/2006/relationships/hyperlink" Target="https://download.microsoft.com/download/0/9/6/096170E9-23A2-4DA6-89F5-7F5079CB53AB/9780735698178.pdf"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package" Target="embeddings/Microsoft_Excel_Worksheet.xlsx"/><Relationship Id="rId23" Type="http://schemas.openxmlformats.org/officeDocument/2006/relationships/hyperlink" Target="https://www.bsu.edu/about/administrativeoffices/student-conduct/policiesandprocedures/ferpa" TargetMode="External"/><Relationship Id="rId28" Type="http://schemas.openxmlformats.org/officeDocument/2006/relationships/hyperlink" Target="http://ai.berkeley.edu"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su.edu/about/administrativeoffices/disability-services" TargetMode="External"/><Relationship Id="rId31" Type="http://schemas.openxmlformats.org/officeDocument/2006/relationships/hyperlink" Target="https://searchstorage.techtarget.com/definition/block-sto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hyperlink" Target="http://www.lib.unc.edu/instruct/plagiarism/" TargetMode="External"/><Relationship Id="rId27" Type="http://schemas.openxmlformats.org/officeDocument/2006/relationships/hyperlink" Target="http://www.cs.duke.edu/~conitzer" TargetMode="External"/><Relationship Id="rId30" Type="http://schemas.openxmlformats.org/officeDocument/2006/relationships/hyperlink" Target="https://www.computerweekly.com/feature/Storage-101-Object-storage-vs-block-vs-file"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nam12.safelinks.protection.outlook.com/?url=https%3A%2F%2Fbsu.zoom.us%2Fmy%2Fkenneth.mcnamara&amp;data=05%7C01%7Ckenneth.mcnamara%40bsu.edu%7C3212363f2b9042fdb7b208db46560bba%7C6fff909f07dc40da9e30fd7549c0f494%7C0%7C0%7C638181107596429308%7CUnknown%7CTWFpbGZsb3d8eyJWIjoiMC4wLjAwMDAiLCJQIjoiV2luMzIiLCJBTiI6Ik1haWwiLCJXVCI6Mn0%3D%7C3000%7C%7C%7C&amp;sdata=23VhpYYP8pQ%2FQcCidk719jYLjlD38gilmOe8%2B2BqLI4%3D&amp;reserved=0" TargetMode="External"/><Relationship Id="rId17" Type="http://schemas.openxmlformats.org/officeDocument/2006/relationships/hyperlink" Target="https://www.bsu.edu/about/administrativeoffices/student-conduct/policiesandprocedures/beneficence" TargetMode="External"/><Relationship Id="rId25" Type="http://schemas.openxmlformats.org/officeDocument/2006/relationships/hyperlink" Target="https://ballstate.go-redrock.com/" TargetMode="External"/><Relationship Id="rId33" Type="http://schemas.openxmlformats.org/officeDocument/2006/relationships/hyperlink" Target="https://medium.com/machine-learning-for-humans/why%20-machine-learning-matters-6164fafldfl2"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58FFE77982A49859C77DEA68528D2" ma:contentTypeVersion="15" ma:contentTypeDescription="Create a new document." ma:contentTypeScope="" ma:versionID="3fe734d0f3e971aadb85ad64299927ce">
  <xsd:schema xmlns:xsd="http://www.w3.org/2001/XMLSchema" xmlns:xs="http://www.w3.org/2001/XMLSchema" xmlns:p="http://schemas.microsoft.com/office/2006/metadata/properties" xmlns:ns3="b9e3f99c-956f-465f-8fcb-0bcd3789d3ea" xmlns:ns4="2d7160a9-15e5-47f0-b434-b589768e5f2f" targetNamespace="http://schemas.microsoft.com/office/2006/metadata/properties" ma:root="true" ma:fieldsID="d6139d31c1d4e6e82521869a2a09b9fe" ns3:_="" ns4:_="">
    <xsd:import namespace="b9e3f99c-956f-465f-8fcb-0bcd3789d3ea"/>
    <xsd:import namespace="2d7160a9-15e5-47f0-b434-b589768e5f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3f99c-956f-465f-8fcb-0bcd3789d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7160a9-15e5-47f0-b434-b589768e5f2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9e3f99c-956f-465f-8fcb-0bcd3789d3ea" xsi:nil="true"/>
  </documentManagement>
</p:properties>
</file>

<file path=customXml/itemProps1.xml><?xml version="1.0" encoding="utf-8"?>
<ds:datastoreItem xmlns:ds="http://schemas.openxmlformats.org/officeDocument/2006/customXml" ds:itemID="{2930FF07-96A4-49B1-B26D-D6AC6278BD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3f99c-956f-465f-8fcb-0bcd3789d3ea"/>
    <ds:schemaRef ds:uri="2d7160a9-15e5-47f0-b434-b589768e5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E04200-AAC3-44FC-92A6-6803FA060E2A}">
  <ds:schemaRefs>
    <ds:schemaRef ds:uri="http://schemas.openxmlformats.org/officeDocument/2006/bibliography"/>
  </ds:schemaRefs>
</ds:datastoreItem>
</file>

<file path=customXml/itemProps3.xml><?xml version="1.0" encoding="utf-8"?>
<ds:datastoreItem xmlns:ds="http://schemas.openxmlformats.org/officeDocument/2006/customXml" ds:itemID="{0E6BE828-EF50-45BA-8A73-9E51A72331BC}">
  <ds:schemaRefs>
    <ds:schemaRef ds:uri="http://schemas.microsoft.com/sharepoint/v3/contenttype/forms"/>
  </ds:schemaRefs>
</ds:datastoreItem>
</file>

<file path=customXml/itemProps4.xml><?xml version="1.0" encoding="utf-8"?>
<ds:datastoreItem xmlns:ds="http://schemas.openxmlformats.org/officeDocument/2006/customXml" ds:itemID="{709FF1A8-95E1-43FB-AC52-2C7C12E6F489}">
  <ds:schemaRefs>
    <ds:schemaRef ds:uri="http://schemas.microsoft.com/office/2006/metadata/properties"/>
    <ds:schemaRef ds:uri="http://schemas.microsoft.com/office/infopath/2007/PartnerControls"/>
    <ds:schemaRef ds:uri="b9e3f99c-956f-465f-8fcb-0bcd3789d3e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18857</CharactersWithSpaces>
  <SharedDoc>false</SharedDoc>
  <HLinks>
    <vt:vector size="138" baseType="variant">
      <vt:variant>
        <vt:i4>196677</vt:i4>
      </vt:variant>
      <vt:variant>
        <vt:i4>66</vt:i4>
      </vt:variant>
      <vt:variant>
        <vt:i4>0</vt:i4>
      </vt:variant>
      <vt:variant>
        <vt:i4>5</vt:i4>
      </vt:variant>
      <vt:variant>
        <vt:lpwstr>https://www.bsu.edu/academics/collegesanddepartments/universitycollege/learningcenter</vt:lpwstr>
      </vt:variant>
      <vt:variant>
        <vt:lpwstr/>
      </vt:variant>
      <vt:variant>
        <vt:i4>4259910</vt:i4>
      </vt:variant>
      <vt:variant>
        <vt:i4>63</vt:i4>
      </vt:variant>
      <vt:variant>
        <vt:i4>0</vt:i4>
      </vt:variant>
      <vt:variant>
        <vt:i4>5</vt:i4>
      </vt:variant>
      <vt:variant>
        <vt:lpwstr>https://ballstate.go-redrock.com/</vt:lpwstr>
      </vt:variant>
      <vt:variant>
        <vt:lpwstr/>
      </vt:variant>
      <vt:variant>
        <vt:i4>6225990</vt:i4>
      </vt:variant>
      <vt:variant>
        <vt:i4>60</vt:i4>
      </vt:variant>
      <vt:variant>
        <vt:i4>0</vt:i4>
      </vt:variant>
      <vt:variant>
        <vt:i4>5</vt:i4>
      </vt:variant>
      <vt:variant>
        <vt:lpwstr>http://www.bsu.edu/writingcenter</vt:lpwstr>
      </vt:variant>
      <vt:variant>
        <vt:lpwstr/>
      </vt:variant>
      <vt:variant>
        <vt:i4>6815777</vt:i4>
      </vt:variant>
      <vt:variant>
        <vt:i4>57</vt:i4>
      </vt:variant>
      <vt:variant>
        <vt:i4>0</vt:i4>
      </vt:variant>
      <vt:variant>
        <vt:i4>5</vt:i4>
      </vt:variant>
      <vt:variant>
        <vt:lpwstr>https://www.bsu.edu/about/administrativeoffices/student-conduct/policiesandprocedures/ferpa</vt:lpwstr>
      </vt:variant>
      <vt:variant>
        <vt:lpwstr/>
      </vt:variant>
      <vt:variant>
        <vt:i4>2097189</vt:i4>
      </vt:variant>
      <vt:variant>
        <vt:i4>54</vt:i4>
      </vt:variant>
      <vt:variant>
        <vt:i4>0</vt:i4>
      </vt:variant>
      <vt:variant>
        <vt:i4>5</vt:i4>
      </vt:variant>
      <vt:variant>
        <vt:lpwstr>https://www.canvaslms.com/accessibility</vt:lpwstr>
      </vt:variant>
      <vt:variant>
        <vt:lpwstr/>
      </vt:variant>
      <vt:variant>
        <vt:i4>6684726</vt:i4>
      </vt:variant>
      <vt:variant>
        <vt:i4>51</vt:i4>
      </vt:variant>
      <vt:variant>
        <vt:i4>0</vt:i4>
      </vt:variant>
      <vt:variant>
        <vt:i4>5</vt:i4>
      </vt:variant>
      <vt:variant>
        <vt:lpwstr>http://www.respondus.com/products/lockdown-browser/student-movie.shtml</vt:lpwstr>
      </vt:variant>
      <vt:variant>
        <vt:lpwstr/>
      </vt:variant>
      <vt:variant>
        <vt:i4>6881406</vt:i4>
      </vt:variant>
      <vt:variant>
        <vt:i4>48</vt:i4>
      </vt:variant>
      <vt:variant>
        <vt:i4>0</vt:i4>
      </vt:variant>
      <vt:variant>
        <vt:i4>5</vt:i4>
      </vt:variant>
      <vt:variant>
        <vt:lpwstr>http://www.lib.unc.edu/instruct/plagiarism/</vt:lpwstr>
      </vt:variant>
      <vt:variant>
        <vt:lpwstr/>
      </vt:variant>
      <vt:variant>
        <vt:i4>89</vt:i4>
      </vt:variant>
      <vt:variant>
        <vt:i4>45</vt:i4>
      </vt:variant>
      <vt:variant>
        <vt:i4>0</vt:i4>
      </vt:variant>
      <vt:variant>
        <vt:i4>5</vt:i4>
      </vt:variant>
      <vt:variant>
        <vt:lpwstr>https://www.bsu.edu/about/administrativeoffices/vice-provost/student-services/academic-integrity</vt:lpwstr>
      </vt:variant>
      <vt:variant>
        <vt:lpwstr/>
      </vt:variant>
      <vt:variant>
        <vt:i4>262209</vt:i4>
      </vt:variant>
      <vt:variant>
        <vt:i4>42</vt:i4>
      </vt:variant>
      <vt:variant>
        <vt:i4>0</vt:i4>
      </vt:variant>
      <vt:variant>
        <vt:i4>5</vt:i4>
      </vt:variant>
      <vt:variant>
        <vt:lpwstr>https://www.bsu.edu/about/administrativeoffices/emergency-preparedness/pandemicfluprep/coronavirus/plans-resources/return-to-campus-plan-for-students</vt:lpwstr>
      </vt:variant>
      <vt:variant>
        <vt:lpwstr/>
      </vt:variant>
      <vt:variant>
        <vt:i4>458830</vt:i4>
      </vt:variant>
      <vt:variant>
        <vt:i4>39</vt:i4>
      </vt:variant>
      <vt:variant>
        <vt:i4>0</vt:i4>
      </vt:variant>
      <vt:variant>
        <vt:i4>5</vt:i4>
      </vt:variant>
      <vt:variant>
        <vt:lpwstr>https://www.bsu.edu/about/administrativeoffices/vice-provost/student-services/attendance-policies</vt:lpwstr>
      </vt:variant>
      <vt:variant>
        <vt:lpwstr/>
      </vt:variant>
      <vt:variant>
        <vt:i4>6619200</vt:i4>
      </vt:variant>
      <vt:variant>
        <vt:i4>36</vt:i4>
      </vt:variant>
      <vt:variant>
        <vt:i4>0</vt:i4>
      </vt:variant>
      <vt:variant>
        <vt:i4>5</vt:i4>
      </vt:variant>
      <vt:variant>
        <vt:lpwstr>mailto:dsd@bsu.edu</vt:lpwstr>
      </vt:variant>
      <vt:variant>
        <vt:lpwstr/>
      </vt:variant>
      <vt:variant>
        <vt:i4>2228341</vt:i4>
      </vt:variant>
      <vt:variant>
        <vt:i4>33</vt:i4>
      </vt:variant>
      <vt:variant>
        <vt:i4>0</vt:i4>
      </vt:variant>
      <vt:variant>
        <vt:i4>5</vt:i4>
      </vt:variant>
      <vt:variant>
        <vt:lpwstr>https://www.bsu.edu/about/administrativeoffices/disability-services</vt:lpwstr>
      </vt:variant>
      <vt:variant>
        <vt:lpwstr/>
      </vt:variant>
      <vt:variant>
        <vt:i4>1048660</vt:i4>
      </vt:variant>
      <vt:variant>
        <vt:i4>30</vt:i4>
      </vt:variant>
      <vt:variant>
        <vt:i4>0</vt:i4>
      </vt:variant>
      <vt:variant>
        <vt:i4>5</vt:i4>
      </vt:variant>
      <vt:variant>
        <vt:lpwstr>http://cms.bsu.edu/campuslife/multiculturalcenter</vt:lpwstr>
      </vt:variant>
      <vt:variant>
        <vt:lpwstr/>
      </vt:variant>
      <vt:variant>
        <vt:i4>1179730</vt:i4>
      </vt:variant>
      <vt:variant>
        <vt:i4>27</vt:i4>
      </vt:variant>
      <vt:variant>
        <vt:i4>0</vt:i4>
      </vt:variant>
      <vt:variant>
        <vt:i4>5</vt:i4>
      </vt:variant>
      <vt:variant>
        <vt:lpwstr>https://www.bsu.edu/about/administrativeoffices/student-conduct/policiesandprocedures/beneficence</vt:lpwstr>
      </vt:variant>
      <vt:variant>
        <vt:lpwstr/>
      </vt:variant>
      <vt:variant>
        <vt:i4>3801168</vt:i4>
      </vt:variant>
      <vt:variant>
        <vt:i4>24</vt:i4>
      </vt:variant>
      <vt:variant>
        <vt:i4>0</vt:i4>
      </vt:variant>
      <vt:variant>
        <vt:i4>5</vt:i4>
      </vt:variant>
      <vt:variant>
        <vt:lpwstr>mailto:mc2@bsu.edu</vt:lpwstr>
      </vt:variant>
      <vt:variant>
        <vt:lpwstr/>
      </vt:variant>
      <vt:variant>
        <vt:i4>6357027</vt:i4>
      </vt:variant>
      <vt:variant>
        <vt:i4>21</vt:i4>
      </vt:variant>
      <vt:variant>
        <vt:i4>0</vt:i4>
      </vt:variant>
      <vt:variant>
        <vt:i4>5</vt:i4>
      </vt:variant>
      <vt:variant>
        <vt:lpwstr>mailto:Bias</vt:lpwstr>
      </vt:variant>
      <vt:variant>
        <vt:lpwstr/>
      </vt:variant>
      <vt:variant>
        <vt:i4>1179730</vt:i4>
      </vt:variant>
      <vt:variant>
        <vt:i4>18</vt:i4>
      </vt:variant>
      <vt:variant>
        <vt:i4>0</vt:i4>
      </vt:variant>
      <vt:variant>
        <vt:i4>5</vt:i4>
      </vt:variant>
      <vt:variant>
        <vt:lpwstr>https://www.bsu.edu/about/administrativeoffices/student-conduct/policiesandprocedures/beneficence</vt:lpwstr>
      </vt:variant>
      <vt:variant>
        <vt:lpwstr/>
      </vt:variant>
      <vt:variant>
        <vt:i4>1376280</vt:i4>
      </vt:variant>
      <vt:variant>
        <vt:i4>15</vt:i4>
      </vt:variant>
      <vt:variant>
        <vt:i4>0</vt:i4>
      </vt:variant>
      <vt:variant>
        <vt:i4>5</vt:i4>
      </vt:variant>
      <vt:variant>
        <vt:lpwstr>https://www.bsu.edu/-/media/www/departmentalcontent/senate/agendasminutes/2016-2017/sa  2-23-17 minutes.pdf?la=en&amp;hash=548F4970148031CC648B290779E61F5A497FFE0E&amp;hash=548F4970148031CC648B290779E61F5A497FFE0E</vt:lpwstr>
      </vt:variant>
      <vt:variant>
        <vt:lpwstr/>
      </vt:variant>
      <vt:variant>
        <vt:i4>262224</vt:i4>
      </vt:variant>
      <vt:variant>
        <vt:i4>12</vt:i4>
      </vt:variant>
      <vt:variant>
        <vt:i4>0</vt:i4>
      </vt:variant>
      <vt:variant>
        <vt:i4>5</vt:i4>
      </vt:variant>
      <vt:variant>
        <vt:lpwstr>https://www.bsu.edu/about/administrativeoffices/vice-provost/faculty-services/syllabus-resources</vt:lpwstr>
      </vt:variant>
      <vt:variant>
        <vt:lpwstr/>
      </vt:variant>
      <vt:variant>
        <vt:i4>2883627</vt:i4>
      </vt:variant>
      <vt:variant>
        <vt:i4>9</vt:i4>
      </vt:variant>
      <vt:variant>
        <vt:i4>0</vt:i4>
      </vt:variant>
      <vt:variant>
        <vt:i4>5</vt:i4>
      </vt:variant>
      <vt:variant>
        <vt:lpwstr>https://www.bsu.edu/about/administrativeoffices/associateprovost/student-services/grade-appeal</vt:lpwstr>
      </vt:variant>
      <vt:variant>
        <vt:lpwstr/>
      </vt:variant>
      <vt:variant>
        <vt:i4>4522079</vt:i4>
      </vt:variant>
      <vt:variant>
        <vt:i4>6</vt:i4>
      </vt:variant>
      <vt:variant>
        <vt:i4>0</vt:i4>
      </vt:variant>
      <vt:variant>
        <vt:i4>5</vt:i4>
      </vt:variant>
      <vt:variant>
        <vt:lpwstr>https://assessment.provost.wisc.edu/student-learning-outcomes/writing-student-learning-outcomes/</vt:lpwstr>
      </vt:variant>
      <vt:variant>
        <vt:lpwstr/>
      </vt:variant>
      <vt:variant>
        <vt:i4>983095</vt:i4>
      </vt:variant>
      <vt:variant>
        <vt:i4>3</vt:i4>
      </vt:variant>
      <vt:variant>
        <vt:i4>0</vt:i4>
      </vt:variant>
      <vt:variant>
        <vt:i4>5</vt:i4>
      </vt:variant>
      <vt:variant>
        <vt:lpwstr>https://banner.bsu.edu/ssbprod/bwckctlg.p_disp_dyn_ctlg</vt:lpwstr>
      </vt:variant>
      <vt:variant>
        <vt:lpwstr/>
      </vt:variant>
      <vt:variant>
        <vt:i4>4915266</vt:i4>
      </vt:variant>
      <vt:variant>
        <vt:i4>0</vt:i4>
      </vt:variant>
      <vt:variant>
        <vt:i4>0</vt:i4>
      </vt:variant>
      <vt:variant>
        <vt:i4>5</vt:i4>
      </vt:variant>
      <vt:variant>
        <vt:lpwstr>https://bsu.instructure.com/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Husted, Sue Ann</dc:creator>
  <cp:keywords/>
  <dc:description/>
  <cp:lastModifiedBy>Ken McNamara</cp:lastModifiedBy>
  <cp:revision>11</cp:revision>
  <cp:lastPrinted>2019-02-28T00:56:00Z</cp:lastPrinted>
  <dcterms:created xsi:type="dcterms:W3CDTF">2023-04-26T14:36:00Z</dcterms:created>
  <dcterms:modified xsi:type="dcterms:W3CDTF">2023-05-09T09:00:00Z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0x0101001FD58FFE77982A49859C77DEA68528D2</vt:lpwstr>
  </property>
  <property fmtid="{D5CDD505-2E9C-101B-9397-08002B2CF9AE}" pid="3" name="GrammarlyDocumentId">
    <vt:lpwstr>d878815cc30f5f3e8a49939f8cc5902549876b7c2818e28931b6b7600635e692</vt:lpwstr>
  </property>
</Properties>
</file>